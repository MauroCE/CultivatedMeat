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1CED" w14:textId="0FA94F97" w:rsidR="00E0236C" w:rsidRDefault="00686FA2" w:rsidP="4D8E9DCC">
      <w:r>
        <w:rPr>
          <w:noProof/>
          <w:lang w:val="en-US"/>
        </w:rPr>
        <w:drawing>
          <wp:inline distT="0" distB="0" distL="0" distR="0" wp14:anchorId="4A0ACF13" wp14:editId="5A9878E9">
            <wp:extent cx="3215640" cy="409575"/>
            <wp:effectExtent l="19050" t="0" r="3810" b="0"/>
            <wp:docPr id="530664212" name="picture" descr="POST (whi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1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4F8C0EB" wp14:editId="6D5F0528">
                <wp:simplePos x="0" y="0"/>
                <wp:positionH relativeFrom="page">
                  <wp:posOffset>0</wp:posOffset>
                </wp:positionH>
                <wp:positionV relativeFrom="page">
                  <wp:posOffset>899795</wp:posOffset>
                </wp:positionV>
                <wp:extent cx="7560310" cy="450215"/>
                <wp:effectExtent l="0" t="4445" r="2540" b="254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450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7B6C3" w14:textId="0B868847" w:rsidR="0093597C" w:rsidRPr="0093597C" w:rsidRDefault="00C3584F" w:rsidP="000459C8">
                            <w:pPr>
                              <w:pStyle w:val="POSTNOTE"/>
                              <w:rPr>
                                <w:rStyle w:val="Logo"/>
                                <w:rFonts w:asciiTheme="majorHAnsi" w:hAnsiTheme="majorHAnsi" w:cstheme="majorHAnsi"/>
                                <w:color w:val="000090"/>
                              </w:rPr>
                            </w:pPr>
                            <w:r>
                              <w:rPr>
                                <w:rStyle w:val="Logo"/>
                                <w:rFonts w:asciiTheme="majorHAnsi" w:hAnsiTheme="majorHAnsi" w:cstheme="majorHAnsi"/>
                                <w:color w:val="000090"/>
                              </w:rPr>
                              <w:t>APPLICATION</w:t>
                            </w:r>
                            <w:r w:rsidR="0093597C" w:rsidRPr="0093597C">
                              <w:rPr>
                                <w:rStyle w:val="Logo"/>
                                <w:rFonts w:asciiTheme="majorHAnsi" w:hAnsiTheme="majorHAnsi" w:cstheme="majorHAnsi"/>
                                <w:color w:val="000090"/>
                              </w:rPr>
                              <w:t xml:space="preserve"> BRIEFING</w:t>
                            </w:r>
                          </w:p>
                        </w:txbxContent>
                      </wps:txbx>
                      <wps:bodyPr rot="0" vert="horz" wrap="square" lIns="91440" tIns="45720" rIns="630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8C0EB" id="Rectangle 4" o:spid="_x0000_s1026" style="position:absolute;margin-left:0;margin-top:70.85pt;width:595.3pt;height:35.4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" fillcolor="#d8d8d8 [2732]" stroked="f">
                <v:textbox inset=",,17.5mm">
                  <w:txbxContent>
                    <w:p w14:paraId="5DC7B6C3" w14:textId="0B868847" w:rsidR="0093597C" w:rsidRPr="0093597C" w:rsidRDefault="00C3584F" w:rsidP="000459C8">
                      <w:pPr>
                        <w:pStyle w:val="POSTNOTE"/>
                        <w:rPr>
                          <w:rStyle w:val="Logo"/>
                          <w:rFonts w:asciiTheme="majorHAnsi" w:hAnsiTheme="majorHAnsi" w:cstheme="majorHAnsi"/>
                          <w:color w:val="000090"/>
                        </w:rPr>
                      </w:pPr>
                      <w:r>
                        <w:rPr>
                          <w:rStyle w:val="Logo"/>
                          <w:rFonts w:asciiTheme="majorHAnsi" w:hAnsiTheme="majorHAnsi" w:cstheme="majorHAnsi"/>
                          <w:color w:val="000090"/>
                        </w:rPr>
                        <w:t>APPLICATION</w:t>
                      </w:r>
                      <w:r w:rsidR="0093597C" w:rsidRPr="0093597C">
                        <w:rPr>
                          <w:rStyle w:val="Logo"/>
                          <w:rFonts w:asciiTheme="majorHAnsi" w:hAnsiTheme="majorHAnsi" w:cstheme="majorHAnsi"/>
                          <w:color w:val="000090"/>
                        </w:rPr>
                        <w:t xml:space="preserve"> BRIEFING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793188">
        <w:rPr>
          <w:rStyle w:val="Logo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2392434D" wp14:editId="00AC3A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899795"/>
                <wp:effectExtent l="0" t="0" r="889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899795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3D89B" id="Rectangle 3" o:spid="_x0000_s1026" style="position:absolute;margin-left:0;margin-top:0;width:595.3pt;height:70.8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" fillcolor="blue" stroked="f">
                <v:fill opacity="46003f"/>
                <w10:wrap anchorx="page" anchory="page"/>
                <w10:anchorlock/>
              </v:rect>
            </w:pict>
          </mc:Fallback>
        </mc:AlternateContent>
      </w:r>
    </w:p>
    <w:p w14:paraId="1535F038" w14:textId="22E2F0FB" w:rsidR="6613C0F6" w:rsidRDefault="004952D0" w:rsidP="6613C0F6">
      <w:pPr>
        <w:pStyle w:val="Title"/>
        <w:sectPr w:rsidR="6613C0F6" w:rsidSect="0074158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pgSz w:w="11906" w:h="16838" w:code="9"/>
          <w:pgMar w:top="1418" w:right="992" w:bottom="992" w:left="992" w:header="425" w:footer="709" w:gutter="0"/>
          <w:cols w:space="708"/>
          <w:titlePg/>
          <w:docGrid w:linePitch="360"/>
        </w:sectPr>
      </w:pPr>
      <w:r>
        <w:rPr>
          <w:sz w:val="56"/>
          <w:szCs w:val="56"/>
        </w:rPr>
        <w:t>CULTIVATED MEAT</w:t>
      </w:r>
    </w:p>
    <w:tbl>
      <w:tblPr>
        <w:tblStyle w:val="TableGrid"/>
        <w:tblW w:w="10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3"/>
        <w:gridCol w:w="331"/>
        <w:gridCol w:w="4808"/>
      </w:tblGrid>
      <w:tr w:rsidR="00721427" w:rsidRPr="009143F3" w14:paraId="3523C7FA" w14:textId="77777777" w:rsidTr="0043002D">
        <w:trPr>
          <w:trHeight w:val="6100"/>
        </w:trPr>
        <w:tc>
          <w:tcPr>
            <w:tcW w:w="4903" w:type="dxa"/>
            <w:tcBorders>
              <w:top w:val="nil"/>
              <w:left w:val="nil"/>
              <w:bottom w:val="nil"/>
              <w:right w:val="nil"/>
            </w:tcBorders>
          </w:tcPr>
          <w:p w14:paraId="3DDA37D0" w14:textId="0A79E855" w:rsidR="0093597C" w:rsidRDefault="005406C1" w:rsidP="00832762">
            <w:pPr>
              <w:pStyle w:val="Imageplacemen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D2C7F2" wp14:editId="4734CE39">
                      <wp:extent cx="3075891" cy="2181860"/>
                      <wp:effectExtent l="0" t="0" r="0" b="2540"/>
                      <wp:docPr id="417449427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5891" cy="2181860"/>
                                <a:chOff x="0" y="0"/>
                                <a:chExt cx="3075891" cy="2181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7392193" name="Picture 5" descr="pork meat 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837473B0-CC2E-450A-ABE3-18F120FF3D39}">
                                      <a1611:picAttrSrcUrl xmlns:a1611="http://schemas.microsoft.com/office/drawing/2016/11/main" r:i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6" y="0"/>
                                  <a:ext cx="3075305" cy="19386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46826768" name="Text Box 3"/>
                              <wps:cNvSpPr txBox="1"/>
                              <wps:spPr>
                                <a:xfrm>
                                  <a:off x="0" y="1938020"/>
                                  <a:ext cx="3074035" cy="243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C59C01" w14:textId="50F71799" w:rsidR="005406C1" w:rsidRPr="00E00E62" w:rsidRDefault="00000000" w:rsidP="005406C1">
                                    <w:pPr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hyperlink r:id="rId20" w:history="1">
                                      <w:r w:rsidR="005406C1" w:rsidRPr="00E00E62">
                                        <w:rPr>
                                          <w:rStyle w:val="Hyperlink"/>
                                          <w:sz w:val="15"/>
                                          <w:szCs w:val="15"/>
                                        </w:rPr>
                                        <w:t>This Photo</w:t>
                                      </w:r>
                                    </w:hyperlink>
                                    <w:r w:rsidR="005406C1" w:rsidRPr="00E00E62">
                                      <w:rPr>
                                        <w:sz w:val="15"/>
                                        <w:szCs w:val="15"/>
                                      </w:rPr>
                                      <w:t xml:space="preserve"> by Unknown Author is licensed under </w:t>
                                    </w:r>
                                    <w:hyperlink r:id="rId21" w:history="1">
                                      <w:r w:rsidR="005406C1" w:rsidRPr="00E00E62">
                                        <w:rPr>
                                          <w:rStyle w:val="Hyperlink"/>
                                          <w:sz w:val="15"/>
                                          <w:szCs w:val="15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D2C7F2" id="Group 4" o:spid="_x0000_s1027" style="width:242.2pt;height:171.8pt;mso-position-horizontal-relative:char;mso-position-vertical-relative:line" coordsize="30758,2181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28" type="#_x0000_t75" alt="pork meat PNG" style="position:absolute;left:5;width:30753;height:193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">
                        <v:imagedata r:id="rId22" o:title="pork meat PNG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9" type="#_x0000_t202" style="position:absolute;top:19380;width:30740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" stroked="f">
                        <v:textbox style="mso-fit-shape-to-text:t">
                          <w:txbxContent>
                            <w:p w14:paraId="45C59C01" w14:textId="50F71799" w:rsidR="005406C1" w:rsidRPr="00E00E62" w:rsidRDefault="00000000" w:rsidP="005406C1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hyperlink r:id="rId23" w:history="1">
                                <w:r w:rsidR="005406C1" w:rsidRPr="00E00E62">
                                  <w:rPr>
                                    <w:rStyle w:val="Hyperlink"/>
                                    <w:sz w:val="15"/>
                                    <w:szCs w:val="15"/>
                                  </w:rPr>
                                  <w:t>This Photo</w:t>
                                </w:r>
                              </w:hyperlink>
                              <w:r w:rsidR="005406C1" w:rsidRPr="00E00E62">
                                <w:rPr>
                                  <w:sz w:val="15"/>
                                  <w:szCs w:val="15"/>
                                </w:rPr>
                                <w:t xml:space="preserve"> by Unknown Author is licensed under </w:t>
                              </w:r>
                              <w:hyperlink r:id="rId24" w:history="1">
                                <w:r w:rsidR="005406C1" w:rsidRPr="00E00E62">
                                  <w:rPr>
                                    <w:rStyle w:val="Hyperlink"/>
                                    <w:sz w:val="15"/>
                                    <w:szCs w:val="15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5AE8E7F" w14:textId="3C579BEA" w:rsidR="00BC0211" w:rsidRPr="00052315" w:rsidRDefault="0042318B" w:rsidP="4D8E9DCC">
            <w:pPr>
              <w:pStyle w:val="OverviewPara"/>
              <w:rPr>
                <w:lang w:eastAsia="en-GB"/>
              </w:rPr>
            </w:pPr>
            <w:r>
              <w:rPr>
                <w:lang w:eastAsia="en-GB"/>
              </w:rPr>
              <w:t xml:space="preserve">Emissions from livestock account for 14.5% of </w:t>
            </w:r>
            <w:r w:rsidR="00E00E62">
              <w:rPr>
                <w:lang w:eastAsia="en-GB"/>
              </w:rPr>
              <w:t>all human-induced greenhouse gases</w:t>
            </w:r>
            <w:r w:rsidR="00B777CB">
              <w:rPr>
                <w:lang w:eastAsia="en-GB"/>
              </w:rPr>
              <w:t xml:space="preserve"> worldwide</w:t>
            </w:r>
            <w:r w:rsidR="00B01966">
              <w:rPr>
                <w:rStyle w:val="EndnoteReference"/>
                <w:lang w:eastAsia="en-GB"/>
              </w:rPr>
              <w:endnoteReference w:id="2"/>
            </w:r>
            <w:r>
              <w:rPr>
                <w:lang w:eastAsia="en-GB"/>
              </w:rPr>
              <w:t xml:space="preserve">. </w:t>
            </w:r>
            <w:r w:rsidR="0090274A">
              <w:rPr>
                <w:lang w:eastAsia="en-GB"/>
              </w:rPr>
              <w:t>Cultivated meat promises to</w:t>
            </w:r>
            <w:r w:rsidR="4D8E9DCC" w:rsidRPr="4D8E9DCC">
              <w:rPr>
                <w:lang w:eastAsia="en-GB"/>
              </w:rPr>
              <w:t xml:space="preserve"> </w:t>
            </w:r>
            <w:r w:rsidR="0090274A">
              <w:rPr>
                <w:lang w:eastAsia="en-GB"/>
              </w:rPr>
              <w:t>curb these while remaining cost-effective</w:t>
            </w:r>
            <w:r w:rsidR="00F85B5A">
              <w:rPr>
                <w:lang w:eastAsia="en-GB"/>
              </w:rPr>
              <w:t xml:space="preserve"> and</w:t>
            </w:r>
            <w:ins w:id="0" w:author="Joanne Godwin" w:date="2023-10-30T21:30:00Z">
              <w:r w:rsidR="00301373">
                <w:rPr>
                  <w:lang w:eastAsia="en-GB"/>
                </w:rPr>
                <w:t xml:space="preserve"> </w:t>
              </w:r>
            </w:ins>
            <w:r w:rsidR="00B777CB">
              <w:rPr>
                <w:lang w:eastAsia="en-GB"/>
              </w:rPr>
              <w:t>removing</w:t>
            </w:r>
            <w:ins w:id="1" w:author="Joanne Godwin" w:date="2023-10-30T21:30:00Z">
              <w:r w:rsidR="00301373">
                <w:rPr>
                  <w:lang w:eastAsia="en-GB"/>
                </w:rPr>
                <w:t xml:space="preserve"> </w:t>
              </w:r>
            </w:ins>
            <w:r w:rsidR="00301373">
              <w:rPr>
                <w:lang w:eastAsia="en-GB"/>
              </w:rPr>
              <w:t>animal welfare concerns</w:t>
            </w:r>
            <w:r w:rsidR="0090274A">
              <w:rPr>
                <w:rStyle w:val="EndnoteReference"/>
                <w:lang w:eastAsia="en-GB"/>
              </w:rPr>
              <w:endnoteReference w:id="3"/>
            </w:r>
            <w:r w:rsidR="00F85B5A">
              <w:rPr>
                <w:lang w:eastAsia="en-GB"/>
              </w:rPr>
              <w:t>.</w:t>
            </w:r>
            <w:r w:rsidR="0090274A">
              <w:rPr>
                <w:lang w:eastAsia="en-GB"/>
              </w:rPr>
              <w:t xml:space="preserve"> </w:t>
            </w:r>
            <w:r w:rsidR="00B777CB">
              <w:rPr>
                <w:lang w:eastAsia="en-GB"/>
              </w:rPr>
              <w:t>Singapore and the</w:t>
            </w:r>
            <w:r w:rsidR="00F56F70">
              <w:rPr>
                <w:lang w:eastAsia="en-GB"/>
              </w:rPr>
              <w:t xml:space="preserve"> US ha</w:t>
            </w:r>
            <w:r w:rsidR="00B777CB">
              <w:rPr>
                <w:lang w:eastAsia="en-GB"/>
              </w:rPr>
              <w:t>ve</w:t>
            </w:r>
            <w:r w:rsidR="00F56F70">
              <w:rPr>
                <w:lang w:eastAsia="en-GB"/>
              </w:rPr>
              <w:t xml:space="preserve"> become the </w:t>
            </w:r>
            <w:r w:rsidR="00B777CB">
              <w:rPr>
                <w:lang w:eastAsia="en-GB"/>
              </w:rPr>
              <w:t>first</w:t>
            </w:r>
            <w:r w:rsidR="00F56F70">
              <w:rPr>
                <w:lang w:eastAsia="en-GB"/>
              </w:rPr>
              <w:t xml:space="preserve"> countr</w:t>
            </w:r>
            <w:r w:rsidR="00B777CB">
              <w:rPr>
                <w:lang w:eastAsia="en-GB"/>
              </w:rPr>
              <w:t>ies</w:t>
            </w:r>
            <w:r w:rsidR="00F56F70">
              <w:rPr>
                <w:lang w:eastAsia="en-GB"/>
              </w:rPr>
              <w:t xml:space="preserve"> in the world to </w:t>
            </w:r>
            <w:r w:rsidR="007637F4">
              <w:rPr>
                <w:lang w:eastAsia="en-GB"/>
              </w:rPr>
              <w:t>approve the sale of these</w:t>
            </w:r>
            <w:r w:rsidR="00F56F70">
              <w:rPr>
                <w:lang w:eastAsia="en-GB"/>
              </w:rPr>
              <w:t xml:space="preserve"> products</w:t>
            </w:r>
            <w:r w:rsidR="00F56F70">
              <w:rPr>
                <w:rStyle w:val="EndnoteReference"/>
                <w:lang w:eastAsia="en-GB"/>
              </w:rPr>
              <w:endnoteReference w:id="4"/>
            </w:r>
            <w:r w:rsidR="006A1B19">
              <w:rPr>
                <w:lang w:eastAsia="en-GB"/>
              </w:rPr>
              <w:t xml:space="preserve">, </w:t>
            </w:r>
            <w:r w:rsidR="00164DE0">
              <w:rPr>
                <w:lang w:eastAsia="en-GB"/>
              </w:rPr>
              <w:t>while</w:t>
            </w:r>
            <w:r w:rsidR="006A1B19">
              <w:rPr>
                <w:lang w:eastAsia="en-GB"/>
              </w:rPr>
              <w:t xml:space="preserve"> the </w:t>
            </w:r>
            <w:r w:rsidR="007637F4">
              <w:rPr>
                <w:lang w:eastAsia="en-GB"/>
              </w:rPr>
              <w:t xml:space="preserve">UK’s </w:t>
            </w:r>
            <w:r w:rsidR="00B75E10">
              <w:rPr>
                <w:lang w:eastAsia="en-GB"/>
              </w:rPr>
              <w:t>Food Security Agency (</w:t>
            </w:r>
            <w:r w:rsidR="006A1B19">
              <w:rPr>
                <w:lang w:eastAsia="en-GB"/>
              </w:rPr>
              <w:t>FSA</w:t>
            </w:r>
            <w:r w:rsidR="00B75E10">
              <w:rPr>
                <w:lang w:eastAsia="en-GB"/>
              </w:rPr>
              <w:t>)</w:t>
            </w:r>
            <w:r w:rsidR="006A1B19">
              <w:rPr>
                <w:lang w:eastAsia="en-GB"/>
              </w:rPr>
              <w:t xml:space="preserve"> is currently reviewing evidence</w:t>
            </w:r>
            <w:r w:rsidR="006A1B19">
              <w:rPr>
                <w:rStyle w:val="EndnoteReference"/>
                <w:lang w:eastAsia="en-GB"/>
              </w:rPr>
              <w:endnoteReference w:id="5"/>
            </w:r>
            <w:r w:rsidR="006A1B19">
              <w:rPr>
                <w:lang w:eastAsia="en-GB"/>
              </w:rPr>
              <w:t xml:space="preserve">. </w:t>
            </w:r>
            <w:r w:rsidR="0090274A">
              <w:rPr>
                <w:lang w:eastAsia="en-GB"/>
              </w:rPr>
              <w:t>However</w:t>
            </w:r>
            <w:r w:rsidR="00F85B5A">
              <w:rPr>
                <w:lang w:eastAsia="en-GB"/>
              </w:rPr>
              <w:t xml:space="preserve">, </w:t>
            </w:r>
            <w:r w:rsidR="0090274A">
              <w:rPr>
                <w:lang w:eastAsia="en-GB"/>
              </w:rPr>
              <w:t xml:space="preserve">numerous </w:t>
            </w:r>
            <w:r w:rsidR="00486FC7">
              <w:rPr>
                <w:lang w:eastAsia="en-GB"/>
              </w:rPr>
              <w:t>complex</w:t>
            </w:r>
            <w:r w:rsidR="0090274A">
              <w:rPr>
                <w:lang w:eastAsia="en-GB"/>
              </w:rPr>
              <w:t xml:space="preserve"> challenges remain</w:t>
            </w:r>
            <w:r w:rsidR="00F85B5A">
              <w:rPr>
                <w:lang w:eastAsia="en-GB"/>
              </w:rPr>
              <w:t xml:space="preserve"> before cultivated meat can be commercially, technically, and environmentally viable at </w:t>
            </w:r>
            <w:r w:rsidR="006A1B19">
              <w:rPr>
                <w:lang w:eastAsia="en-GB"/>
              </w:rPr>
              <w:t>a</w:t>
            </w:r>
            <w:r w:rsidR="00F85B5A">
              <w:rPr>
                <w:lang w:eastAsia="en-GB"/>
              </w:rPr>
              <w:t xml:space="preserve"> large scale</w:t>
            </w:r>
            <w:r w:rsidR="00486FC7">
              <w:rPr>
                <w:rStyle w:val="EndnoteReference"/>
                <w:lang w:eastAsia="en-GB"/>
              </w:rPr>
              <w:endnoteReference w:id="6"/>
            </w:r>
            <w:r w:rsidR="00486FC7" w:rsidRPr="00486FC7">
              <w:rPr>
                <w:vertAlign w:val="superscript"/>
                <w:lang w:eastAsia="en-GB"/>
              </w:rPr>
              <w:t>,</w:t>
            </w:r>
            <w:r w:rsidR="00486FC7">
              <w:rPr>
                <w:rStyle w:val="EndnoteReference"/>
                <w:lang w:eastAsia="en-GB"/>
              </w:rPr>
              <w:endnoteReference w:id="7"/>
            </w:r>
            <w:r w:rsidR="00F85B5A">
              <w:rPr>
                <w:lang w:eastAsia="en-GB"/>
              </w:rPr>
              <w:t>.</w:t>
            </w:r>
            <w:r w:rsidR="00F56F70">
              <w:rPr>
                <w:lang w:eastAsia="en-GB"/>
              </w:rPr>
              <w:t xml:space="preserve"> This note summarises current evidence and discusses relevant policy issues.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93597C" w:rsidRPr="009143F3" w:rsidRDefault="0093597C"/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4"/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D37FA38" w14:textId="27069867" w:rsidR="00D95BB1" w:rsidRDefault="0093597C" w:rsidP="0093597C">
            <w:pPr>
              <w:pStyle w:val="OverviewHeading"/>
            </w:pPr>
            <w:r>
              <w:t>Overview</w:t>
            </w:r>
          </w:p>
          <w:p w14:paraId="71596F80" w14:textId="77777777" w:rsidR="0043002D" w:rsidRPr="0043002D" w:rsidRDefault="0043002D" w:rsidP="0043002D">
            <w:pPr>
              <w:pStyle w:val="OverviewParaBullet"/>
              <w:numPr>
                <w:ilvl w:val="0"/>
                <w:numId w:val="0"/>
              </w:numPr>
              <w:ind w:left="199" w:hanging="199"/>
            </w:pPr>
          </w:p>
          <w:p w14:paraId="1FCCF38C" w14:textId="67A7BFC6" w:rsidR="0093597C" w:rsidRPr="0043002D" w:rsidRDefault="00C86E46" w:rsidP="0093597C">
            <w:pPr>
              <w:pStyle w:val="OverviewParaBullet"/>
              <w:rPr>
                <w:sz w:val="24"/>
                <w:szCs w:val="24"/>
              </w:rPr>
            </w:pPr>
            <w:r w:rsidRPr="0043002D">
              <w:rPr>
                <w:rFonts w:eastAsia="Times New Roman"/>
                <w:sz w:val="24"/>
                <w:szCs w:val="24"/>
              </w:rPr>
              <w:t>Cultivated meat could curb greenhouse gas emissions and provide highly skilled jobs.</w:t>
            </w:r>
          </w:p>
          <w:p w14:paraId="413FE05D" w14:textId="77777777" w:rsidR="0043002D" w:rsidRPr="0043002D" w:rsidRDefault="0043002D" w:rsidP="0043002D">
            <w:pPr>
              <w:pStyle w:val="OverviewParaBullet"/>
              <w:numPr>
                <w:ilvl w:val="0"/>
                <w:numId w:val="0"/>
              </w:numPr>
              <w:ind w:left="199" w:hanging="199"/>
              <w:rPr>
                <w:sz w:val="24"/>
                <w:szCs w:val="24"/>
              </w:rPr>
            </w:pPr>
          </w:p>
          <w:p w14:paraId="6BEF1FC0" w14:textId="6D8EEA59" w:rsidR="0093597C" w:rsidRPr="0043002D" w:rsidRDefault="00C86E46" w:rsidP="0093597C">
            <w:pPr>
              <w:pStyle w:val="OverviewParaBullet"/>
              <w:rPr>
                <w:sz w:val="24"/>
                <w:szCs w:val="24"/>
              </w:rPr>
            </w:pPr>
            <w:r w:rsidRPr="0043002D">
              <w:rPr>
                <w:rFonts w:eastAsia="Times New Roman"/>
                <w:sz w:val="24"/>
                <w:szCs w:val="24"/>
              </w:rPr>
              <w:t xml:space="preserve">The environmental, economic, and technical feasibility of cultivated meat at </w:t>
            </w:r>
            <w:r w:rsidR="0043002D" w:rsidRPr="0043002D">
              <w:rPr>
                <w:rFonts w:eastAsia="Times New Roman"/>
                <w:sz w:val="24"/>
                <w:szCs w:val="24"/>
              </w:rPr>
              <w:t xml:space="preserve">a </w:t>
            </w:r>
            <w:r w:rsidRPr="0043002D">
              <w:rPr>
                <w:rFonts w:eastAsia="Times New Roman"/>
                <w:sz w:val="24"/>
                <w:szCs w:val="24"/>
              </w:rPr>
              <w:t>large scale requires</w:t>
            </w:r>
            <w:r w:rsidR="0043002D" w:rsidRPr="0043002D">
              <w:rPr>
                <w:rFonts w:eastAsia="Times New Roman"/>
                <w:sz w:val="24"/>
                <w:szCs w:val="24"/>
              </w:rPr>
              <w:t xml:space="preserve"> numerous scientific breakthroughs.</w:t>
            </w:r>
            <w:r w:rsidRPr="0043002D"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72F8144D" w14:textId="77777777" w:rsidR="0043002D" w:rsidRPr="0043002D" w:rsidRDefault="0043002D" w:rsidP="0043002D">
            <w:pPr>
              <w:pStyle w:val="OverviewParaBullet"/>
              <w:numPr>
                <w:ilvl w:val="0"/>
                <w:numId w:val="0"/>
              </w:numPr>
              <w:ind w:left="199" w:hanging="199"/>
              <w:rPr>
                <w:sz w:val="24"/>
                <w:szCs w:val="24"/>
              </w:rPr>
            </w:pPr>
          </w:p>
          <w:p w14:paraId="791B328E" w14:textId="037037D8" w:rsidR="00D95BB1" w:rsidRPr="0043002D" w:rsidRDefault="0043002D" w:rsidP="00B63711">
            <w:pPr>
              <w:pStyle w:val="OverviewParaBullet"/>
              <w:rPr>
                <w:sz w:val="24"/>
                <w:szCs w:val="24"/>
              </w:rPr>
            </w:pPr>
            <w:r w:rsidRPr="0043002D">
              <w:rPr>
                <w:rFonts w:eastAsia="Times New Roman"/>
                <w:sz w:val="24"/>
                <w:szCs w:val="24"/>
              </w:rPr>
              <w:t xml:space="preserve">Investment in research would </w:t>
            </w:r>
            <w:r>
              <w:rPr>
                <w:rFonts w:eastAsia="Times New Roman"/>
                <w:sz w:val="24"/>
                <w:szCs w:val="24"/>
              </w:rPr>
              <w:t xml:space="preserve">also </w:t>
            </w:r>
            <w:r w:rsidRPr="0043002D">
              <w:rPr>
                <w:rFonts w:eastAsia="Times New Roman"/>
                <w:sz w:val="24"/>
                <w:szCs w:val="24"/>
              </w:rPr>
              <w:t>benefit the pharmaceutical and broader biotech sector.</w:t>
            </w:r>
          </w:p>
          <w:p w14:paraId="6B50D0C5" w14:textId="77777777" w:rsidR="0043002D" w:rsidRPr="0043002D" w:rsidRDefault="0043002D" w:rsidP="0043002D">
            <w:pPr>
              <w:pStyle w:val="OverviewPara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5833CF37" w14:textId="435C9EFD" w:rsidR="0043002D" w:rsidRPr="0043002D" w:rsidRDefault="0043002D" w:rsidP="0043002D">
            <w:pPr>
              <w:pStyle w:val="OverviewParaBullet"/>
              <w:rPr>
                <w:sz w:val="24"/>
                <w:szCs w:val="24"/>
              </w:rPr>
            </w:pPr>
            <w:r w:rsidRPr="0043002D">
              <w:rPr>
                <w:rFonts w:eastAsia="Times New Roman"/>
                <w:sz w:val="24"/>
                <w:szCs w:val="24"/>
              </w:rPr>
              <w:t>Environmental impact assessments, food labelling and safety standards can ensure consumers make informed choices.</w:t>
            </w:r>
          </w:p>
          <w:p w14:paraId="77285818" w14:textId="77777777" w:rsidR="0043002D" w:rsidRDefault="0043002D" w:rsidP="0043002D">
            <w:pPr>
              <w:pStyle w:val="ListParagraph"/>
              <w:rPr>
                <w:sz w:val="24"/>
                <w:szCs w:val="24"/>
              </w:rPr>
            </w:pPr>
          </w:p>
          <w:p w14:paraId="2CCAB256" w14:textId="124F7727" w:rsidR="0043002D" w:rsidRPr="0043002D" w:rsidRDefault="0043002D" w:rsidP="0043002D">
            <w:pPr>
              <w:pStyle w:val="OverviewPara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Renewable energy must be used to power cultivated meat plants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ensure their sustainability compared to traditional meat products.</w:t>
            </w:r>
          </w:p>
          <w:p w14:paraId="5DAB6C7B" w14:textId="09C390D0" w:rsidR="0043002D" w:rsidRPr="009143F3" w:rsidRDefault="0043002D" w:rsidP="0043002D">
            <w:pPr>
              <w:pStyle w:val="OverviewParaBullet"/>
              <w:numPr>
                <w:ilvl w:val="0"/>
                <w:numId w:val="0"/>
              </w:numPr>
              <w:ind w:left="199"/>
            </w:pPr>
          </w:p>
        </w:tc>
      </w:tr>
    </w:tbl>
    <w:p w14:paraId="02EB378F" w14:textId="77777777" w:rsidR="00721427" w:rsidRPr="009143F3" w:rsidRDefault="00721427">
      <w:pPr>
        <w:sectPr w:rsidR="00721427" w:rsidRPr="009143F3" w:rsidSect="0074158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endnotePr>
            <w:numFmt w:val="decimal"/>
          </w:endnotePr>
          <w:type w:val="continuous"/>
          <w:pgSz w:w="11906" w:h="16838" w:code="9"/>
          <w:pgMar w:top="1418" w:right="992" w:bottom="992" w:left="992" w:header="425" w:footer="709" w:gutter="0"/>
          <w:cols w:space="284"/>
          <w:titlePg/>
          <w:docGrid w:linePitch="360"/>
        </w:sectPr>
      </w:pPr>
    </w:p>
    <w:p w14:paraId="35818CC6" w14:textId="460258ED" w:rsidR="00555D3F" w:rsidRDefault="00555D3F" w:rsidP="00555D3F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t>Background</w:t>
      </w:r>
    </w:p>
    <w:p w14:paraId="0667F275" w14:textId="26D08278" w:rsidR="00555D3F" w:rsidRPr="00555D3F" w:rsidRDefault="00555D3F" w:rsidP="00555D3F">
      <w:pPr>
        <w:pStyle w:val="BoxHeading2"/>
      </w:pPr>
      <w:r>
        <w:t>How is cultivated meat made?</w:t>
      </w:r>
    </w:p>
    <w:p w14:paraId="582D331C" w14:textId="024BD723" w:rsidR="008322BD" w:rsidRPr="000C7991" w:rsidRDefault="008322BD" w:rsidP="00555D3F">
      <w:pPr>
        <w:pStyle w:val="Para"/>
        <w:rPr>
          <w:szCs w:val="18"/>
        </w:rPr>
      </w:pPr>
      <w:r w:rsidRPr="000C7991">
        <w:rPr>
          <w:szCs w:val="18"/>
        </w:rPr>
        <w:t xml:space="preserve">Cultivated or lab-grown meat is produced by growing animal cells </w:t>
      </w:r>
      <w:r w:rsidR="00AB1DDD">
        <w:rPr>
          <w:szCs w:val="18"/>
        </w:rPr>
        <w:t>in</w:t>
      </w:r>
      <w:r w:rsidR="00555D3F" w:rsidRPr="000C7991">
        <w:rPr>
          <w:szCs w:val="18"/>
        </w:rPr>
        <w:t xml:space="preserve"> a sophisticated container filled with a</w:t>
      </w:r>
      <w:r w:rsidRPr="000C7991">
        <w:rPr>
          <w:szCs w:val="18"/>
        </w:rPr>
        <w:t xml:space="preserve"> slurry of nutrients </w:t>
      </w:r>
      <w:r w:rsidR="00641A5C">
        <w:rPr>
          <w:szCs w:val="18"/>
        </w:rPr>
        <w:t xml:space="preserve">(bioreactor). </w:t>
      </w:r>
      <w:r w:rsidR="00EE0B71">
        <w:rPr>
          <w:szCs w:val="18"/>
        </w:rPr>
        <w:t xml:space="preserve">The </w:t>
      </w:r>
      <w:r w:rsidR="00603F3A">
        <w:rPr>
          <w:szCs w:val="18"/>
        </w:rPr>
        <w:t xml:space="preserve">cells use the nutrients or ‘growth medium’ </w:t>
      </w:r>
      <w:r w:rsidRPr="000C7991">
        <w:rPr>
          <w:szCs w:val="18"/>
        </w:rPr>
        <w:t>to grow and multiply</w:t>
      </w:r>
      <w:r w:rsidR="00555D3F" w:rsidRPr="000C7991">
        <w:rPr>
          <w:szCs w:val="18"/>
        </w:rPr>
        <w:t xml:space="preserve">. </w:t>
      </w:r>
      <w:r w:rsidR="00400A2A" w:rsidRPr="000C7991">
        <w:rPr>
          <w:szCs w:val="18"/>
        </w:rPr>
        <w:t>These cells are then differentiated into different cell types and processed for human consumption.</w:t>
      </w:r>
      <w:r w:rsidR="00613072">
        <w:rPr>
          <w:szCs w:val="18"/>
        </w:rPr>
        <w:t xml:space="preserve"> </w:t>
      </w:r>
      <w:r w:rsidRPr="000C7991">
        <w:rPr>
          <w:szCs w:val="18"/>
        </w:rPr>
        <w:t>Over time, these cells will form muscle tissue</w:t>
      </w:r>
      <w:r w:rsidR="002D0ED2">
        <w:rPr>
          <w:szCs w:val="18"/>
        </w:rPr>
        <w:t>.</w:t>
      </w:r>
    </w:p>
    <w:p w14:paraId="0857CC01" w14:textId="4BF26420" w:rsidR="002E15F4" w:rsidRPr="002E15F4" w:rsidRDefault="00B777CB" w:rsidP="00400A2A">
      <w:pPr>
        <w:pStyle w:val="BoxHeading2"/>
      </w:pPr>
      <w:r>
        <w:t>E</w:t>
      </w:r>
      <w:r w:rsidR="002E15F4">
        <w:t>nvironmental promises</w:t>
      </w:r>
    </w:p>
    <w:p w14:paraId="66AC3A9C" w14:textId="40EEE916" w:rsidR="002504DD" w:rsidRDefault="001A33F6" w:rsidP="0093597C">
      <w:pPr>
        <w:pStyle w:val="Para"/>
      </w:pPr>
      <w:r>
        <w:t xml:space="preserve">The environmental impact of traditional livestock farming comes from various sources. Land conversion for pasture or feed production, </w:t>
      </w:r>
      <w:r w:rsidR="00603F3A">
        <w:t>freshwater consumption</w:t>
      </w:r>
      <w:r>
        <w:t xml:space="preserve">, manure and digestive processes are the </w:t>
      </w:r>
      <w:r w:rsidR="00E361C5">
        <w:t>primary</w:t>
      </w:r>
      <w:r>
        <w:t xml:space="preserve"> sources of pollution</w:t>
      </w:r>
      <w:r>
        <w:rPr>
          <w:rStyle w:val="EndnoteReference"/>
        </w:rPr>
        <w:endnoteReference w:id="8"/>
      </w:r>
      <w:r w:rsidRPr="001A33F6">
        <w:rPr>
          <w:vertAlign w:val="superscript"/>
        </w:rPr>
        <w:t>,</w:t>
      </w:r>
      <w:r>
        <w:rPr>
          <w:rStyle w:val="EndnoteReference"/>
        </w:rPr>
        <w:endnoteReference w:id="9"/>
      </w:r>
      <w:r>
        <w:rPr>
          <w:vertAlign w:val="superscript"/>
        </w:rPr>
        <w:t>,</w:t>
      </w:r>
      <w:r>
        <w:rPr>
          <w:rStyle w:val="EndnoteReference"/>
        </w:rPr>
        <w:endnoteReference w:id="10"/>
      </w:r>
      <w:r>
        <w:t xml:space="preserve">. Cultivated meat promises to drastically reduce land and water consumption, with the </w:t>
      </w:r>
      <w:r w:rsidR="00E361C5">
        <w:t>primary</w:t>
      </w:r>
      <w:r>
        <w:t xml:space="preserve"> source of emissions being the energy used </w:t>
      </w:r>
      <w:r w:rsidR="002504DD">
        <w:t>for growth medium and meat production</w:t>
      </w:r>
      <w:r w:rsidR="000C7991">
        <w:rPr>
          <w:rStyle w:val="EndnoteReference"/>
        </w:rPr>
        <w:endnoteReference w:id="11"/>
      </w:r>
      <w:r w:rsidR="002504DD">
        <w:t>.</w:t>
      </w:r>
    </w:p>
    <w:p w14:paraId="56D26303" w14:textId="084B2880" w:rsidR="002504DD" w:rsidRPr="002504DD" w:rsidRDefault="00B777CB" w:rsidP="000C7991">
      <w:pPr>
        <w:pStyle w:val="BoxHeading2"/>
      </w:pPr>
      <w:r>
        <w:t>E</w:t>
      </w:r>
      <w:r w:rsidR="002504DD">
        <w:t>conomic promises</w:t>
      </w:r>
    </w:p>
    <w:p w14:paraId="3B9D5970" w14:textId="0328B174" w:rsidR="00B777CB" w:rsidRPr="00B777CB" w:rsidRDefault="00603F3A" w:rsidP="00603F3A">
      <w:pPr>
        <w:pStyle w:val="Para"/>
      </w:pPr>
      <w:r>
        <w:t>No</w:t>
      </w:r>
      <w:r w:rsidR="000C7991">
        <w:t xml:space="preserve"> cultivated meat company has been operating commercially on a large scale. However, some preliminary analyses using data from 15 industrial partners have suggested </w:t>
      </w:r>
      <w:r w:rsidR="002504DD">
        <w:t xml:space="preserve">the economic feasibility of </w:t>
      </w:r>
      <w:r w:rsidR="00613072">
        <w:t xml:space="preserve">scaled-up </w:t>
      </w:r>
      <w:r w:rsidR="002504DD">
        <w:t>cultivated meat</w:t>
      </w:r>
      <w:r w:rsidR="00613072">
        <w:t xml:space="preserve"> production,</w:t>
      </w:r>
      <w:r w:rsidR="000C7991" w:rsidRPr="000C7991">
        <w:t xml:space="preserve"> </w:t>
      </w:r>
      <w:r w:rsidR="000C7991">
        <w:t>if certain major challenges are overcome.</w:t>
      </w:r>
      <w:r w:rsidR="002504DD">
        <w:rPr>
          <w:rStyle w:val="EndnoteReference"/>
        </w:rPr>
        <w:endnoteReference w:id="12"/>
      </w:r>
      <w:r w:rsidR="000C7991">
        <w:t xml:space="preserve"> </w:t>
      </w:r>
    </w:p>
    <w:p w14:paraId="3C34B095" w14:textId="212844FB" w:rsidR="00832762" w:rsidRDefault="00613072" w:rsidP="00832762">
      <w:pPr>
        <w:pStyle w:val="Heading1"/>
      </w:pPr>
      <w:r>
        <w:t>The Challenges</w:t>
      </w:r>
    </w:p>
    <w:p w14:paraId="3E7CC575" w14:textId="6887FD74" w:rsidR="00613072" w:rsidRDefault="00E01658" w:rsidP="0093597C">
      <w:pPr>
        <w:pStyle w:val="Para"/>
      </w:pPr>
      <w:r>
        <w:t xml:space="preserve">Multiple recent analyses have raised serious concerns about the feasibility of scaling up the industry both from technical and sustainable points of view. </w:t>
      </w:r>
      <w:r w:rsidR="00613072">
        <w:t>Three main challenges affect the future of cultivated meat.</w:t>
      </w:r>
    </w:p>
    <w:p w14:paraId="1C9FE884" w14:textId="1EA6DA34" w:rsidR="00613072" w:rsidRDefault="00613072" w:rsidP="00613072">
      <w:pPr>
        <w:pStyle w:val="BoxHeading2"/>
      </w:pPr>
      <w:r>
        <w:t>Growth Medium</w:t>
      </w:r>
    </w:p>
    <w:p w14:paraId="60B48D09" w14:textId="375F0BCC" w:rsidR="0044662D" w:rsidRPr="0044662D" w:rsidRDefault="00613072" w:rsidP="0044662D">
      <w:pPr>
        <w:pStyle w:val="Para"/>
      </w:pPr>
      <w:r>
        <w:t xml:space="preserve">The growth medium contains nutrients </w:t>
      </w:r>
      <w:r w:rsidR="00AD51CC">
        <w:t>such as vitamins, minerals, sugars and amino acids</w:t>
      </w:r>
      <w:r w:rsidR="001D54D6">
        <w:t xml:space="preserve"> </w:t>
      </w:r>
      <w:r>
        <w:t xml:space="preserve">used by the cells to grow and multiply. </w:t>
      </w:r>
      <w:r w:rsidR="00AD51CC">
        <w:t xml:space="preserve">The level of refinement of the growth medium </w:t>
      </w:r>
      <w:r w:rsidR="00B22DE6">
        <w:t>correlates</w:t>
      </w:r>
      <w:r w:rsidR="00AD51CC">
        <w:t xml:space="preserve"> to the energy required for cultivated meat production</w:t>
      </w:r>
      <w:r w:rsidR="00AD51CC">
        <w:rPr>
          <w:rStyle w:val="EndnoteReference"/>
        </w:rPr>
        <w:endnoteReference w:id="13"/>
      </w:r>
      <w:r w:rsidR="00AD51CC">
        <w:t>. A highly refined growth medium is energy-</w:t>
      </w:r>
      <w:r w:rsidR="00AD51CC">
        <w:lastRenderedPageBreak/>
        <w:t>intensive and costly</w:t>
      </w:r>
      <w:r w:rsidR="00AD51CC" w:rsidRPr="00AD51CC">
        <w:rPr>
          <w:vertAlign w:val="superscript"/>
        </w:rPr>
        <w:t>6</w:t>
      </w:r>
      <w:r w:rsidR="0093597C">
        <w:t xml:space="preserve">. </w:t>
      </w:r>
      <w:r w:rsidR="00AD51CC">
        <w:t xml:space="preserve">The level of refinement required </w:t>
      </w:r>
      <w:r w:rsidR="002D0ED2">
        <w:t xml:space="preserve">in </w:t>
      </w:r>
      <w:r w:rsidR="00AD51CC">
        <w:t>a scaled-up industry is still unknown</w:t>
      </w:r>
      <w:r w:rsidR="002D0ED2">
        <w:t>, but scientists, consultancies and non-profit organisations are currently trying to figure this out</w:t>
      </w:r>
      <w:r w:rsidR="00AD51CC" w:rsidRPr="00AD51CC">
        <w:rPr>
          <w:vertAlign w:val="superscript"/>
        </w:rPr>
        <w:t>6,7,13</w:t>
      </w:r>
      <w:r w:rsidR="00AD51CC">
        <w:t xml:space="preserve">. </w:t>
      </w:r>
      <w:r w:rsidR="00354F00">
        <w:t xml:space="preserve">Some studies suggest that food-grade requirements could make </w:t>
      </w:r>
      <w:r w:rsidR="007306E9">
        <w:t>cultivated</w:t>
      </w:r>
      <w:r w:rsidR="00354F00">
        <w:t xml:space="preserve"> meat competitive with traditional livestock meat</w:t>
      </w:r>
      <w:r w:rsidR="00354F00">
        <w:rPr>
          <w:vertAlign w:val="superscript"/>
        </w:rPr>
        <w:t>11</w:t>
      </w:r>
      <w:r w:rsidR="00354F00">
        <w:t xml:space="preserve">. </w:t>
      </w:r>
      <w:r w:rsidR="000F2C3E">
        <w:t xml:space="preserve">However, if pharmaceutical-grade practices are used, </w:t>
      </w:r>
      <w:r w:rsidR="00354F00">
        <w:t xml:space="preserve">numerous technological </w:t>
      </w:r>
      <w:r w:rsidR="002D0ED2">
        <w:t>breakthroughs</w:t>
      </w:r>
      <w:r w:rsidR="00354F00">
        <w:t xml:space="preserve"> would be required to make cultivated meat financially and environmentally viable</w:t>
      </w:r>
      <w:r w:rsidR="00354F00" w:rsidRPr="00354F00">
        <w:rPr>
          <w:vertAlign w:val="superscript"/>
        </w:rPr>
        <w:t>6</w:t>
      </w:r>
      <w:r w:rsidR="00354F00">
        <w:rPr>
          <w:vertAlign w:val="superscript"/>
        </w:rPr>
        <w:t>,13</w:t>
      </w:r>
      <w:r w:rsidR="00354F00">
        <w:t xml:space="preserve">. A </w:t>
      </w:r>
      <w:r w:rsidR="00401BA0">
        <w:t>highly refined</w:t>
      </w:r>
      <w:r w:rsidR="00354F00">
        <w:t xml:space="preserve"> medium </w:t>
      </w:r>
      <w:r w:rsidR="002D0ED2">
        <w:t xml:space="preserve">is likely </w:t>
      </w:r>
      <w:r w:rsidR="00354F00">
        <w:t xml:space="preserve">necessary due to the culture not having an immune system and being susceptible to viruses and contamination. </w:t>
      </w:r>
    </w:p>
    <w:p w14:paraId="6D4E153C" w14:textId="2556A089" w:rsidR="00354F00" w:rsidRPr="00354F00" w:rsidRDefault="00354F00" w:rsidP="00354F00">
      <w:pPr>
        <w:pStyle w:val="BoxHeading2"/>
      </w:pPr>
      <w:r>
        <w:t>Reactor Size</w:t>
      </w:r>
    </w:p>
    <w:p w14:paraId="3EBBC237" w14:textId="5F4A020D" w:rsidR="0093597C" w:rsidRDefault="00870C5D" w:rsidP="0093597C">
      <w:pPr>
        <w:pStyle w:val="Para"/>
      </w:pPr>
      <w:r>
        <w:t xml:space="preserve">Studies </w:t>
      </w:r>
      <w:r w:rsidR="002D0ED2">
        <w:t>showing</w:t>
      </w:r>
      <w:r>
        <w:t xml:space="preserve"> the environmental feasibility of a scaled-up cultivated meat industry have assumed small and cheap reactors</w:t>
      </w:r>
      <w:r w:rsidRPr="00870C5D">
        <w:rPr>
          <w:vertAlign w:val="superscript"/>
        </w:rPr>
        <w:t>11</w:t>
      </w:r>
      <w:r>
        <w:t xml:space="preserve">. However, this </w:t>
      </w:r>
      <w:r w:rsidR="002D0ED2">
        <w:t>contradicts</w:t>
      </w:r>
      <w:r>
        <w:t xml:space="preserve"> the requirement for large high-grade reactors to </w:t>
      </w:r>
      <w:r w:rsidR="002D0ED2">
        <w:t>reduce</w:t>
      </w:r>
      <w:r>
        <w:t xml:space="preserve"> costs and avoid contamination losses. One estimate to make cultivated meat feasible requires around a third of all the reactor capacity in the pharmaceutical industry</w:t>
      </w:r>
      <w:r w:rsidRPr="00870C5D">
        <w:rPr>
          <w:vertAlign w:val="superscript"/>
        </w:rPr>
        <w:t>11</w:t>
      </w:r>
      <w:r>
        <w:rPr>
          <w:vertAlign w:val="superscript"/>
        </w:rPr>
        <w:t>,13</w:t>
      </w:r>
      <w:r>
        <w:t xml:space="preserve">. Technological </w:t>
      </w:r>
      <w:r w:rsidR="002E4DA6">
        <w:t>breakthroughs</w:t>
      </w:r>
      <w:r>
        <w:t xml:space="preserve"> are needed to produce the </w:t>
      </w:r>
      <w:r w:rsidR="002D0ED2">
        <w:t>cultivated meat industry's reactor capacity</w:t>
      </w:r>
      <w:r w:rsidR="0044662D">
        <w:t>. These innovations</w:t>
      </w:r>
      <w:r w:rsidR="002E4DA6">
        <w:t xml:space="preserve"> </w:t>
      </w:r>
      <w:r w:rsidR="0044662D">
        <w:t xml:space="preserve">would </w:t>
      </w:r>
      <w:r w:rsidR="002E4DA6">
        <w:t>also benefit</w:t>
      </w:r>
      <w:r w:rsidR="0044662D">
        <w:t xml:space="preserve"> the pharmaceutical industry</w:t>
      </w:r>
      <w:r w:rsidR="0044662D" w:rsidRPr="0044662D">
        <w:rPr>
          <w:vertAlign w:val="superscript"/>
        </w:rPr>
        <w:t>13</w:t>
      </w:r>
      <w:r w:rsidR="0044662D">
        <w:t>.</w:t>
      </w:r>
    </w:p>
    <w:p w14:paraId="4E66656E" w14:textId="5E17D1A9" w:rsidR="0044662D" w:rsidRPr="00354F00" w:rsidRDefault="0044662D" w:rsidP="0044662D">
      <w:pPr>
        <w:pStyle w:val="BoxHeading2"/>
      </w:pPr>
      <w:r>
        <w:t>Cell Density</w:t>
      </w:r>
    </w:p>
    <w:p w14:paraId="6120DEC8" w14:textId="354AD31A" w:rsidR="0044662D" w:rsidRDefault="0044662D" w:rsidP="0044662D">
      <w:pPr>
        <w:pStyle w:val="Para"/>
      </w:pPr>
      <w:r>
        <w:t>Our current scientific understanding suggests that there are physical and chemical limits to the density of cells in a reactor</w:t>
      </w:r>
      <w:r w:rsidRPr="0044662D">
        <w:rPr>
          <w:vertAlign w:val="superscript"/>
        </w:rPr>
        <w:t>6</w:t>
      </w:r>
      <w:r>
        <w:t xml:space="preserve">. These constraints </w:t>
      </w:r>
      <w:r w:rsidR="002E4DA6">
        <w:t>limit</w:t>
      </w:r>
      <w:r>
        <w:t xml:space="preserve"> the return on investment </w:t>
      </w:r>
      <w:r w:rsidR="002E4DA6">
        <w:t>and scalability of</w:t>
      </w:r>
      <w:r>
        <w:t xml:space="preserve"> cultivated meat. </w:t>
      </w:r>
    </w:p>
    <w:p w14:paraId="4E73034B" w14:textId="42562374" w:rsidR="00B63711" w:rsidRDefault="0044662D" w:rsidP="00B63711">
      <w:pPr>
        <w:pStyle w:val="Heading1"/>
      </w:pPr>
      <w:r>
        <w:t xml:space="preserve">The </w:t>
      </w:r>
      <w:r w:rsidR="000F2C3E">
        <w:t>Opportunities</w:t>
      </w:r>
    </w:p>
    <w:p w14:paraId="1848F14D" w14:textId="11ACD54A" w:rsidR="0044662D" w:rsidRPr="0044662D" w:rsidRDefault="0044662D" w:rsidP="0044662D">
      <w:pPr>
        <w:pStyle w:val="BoxHeading2"/>
      </w:pPr>
      <w:r>
        <w:t>Growth Medium</w:t>
      </w:r>
    </w:p>
    <w:p w14:paraId="4416823C" w14:textId="339DBDE1" w:rsidR="0093597C" w:rsidRDefault="0044662D" w:rsidP="0093597C">
      <w:pPr>
        <w:pStyle w:val="Para"/>
      </w:pPr>
      <w:r>
        <w:t>Developing a highly</w:t>
      </w:r>
      <w:r w:rsidR="00401BA0">
        <w:t xml:space="preserve"> </w:t>
      </w:r>
      <w:r>
        <w:t xml:space="preserve">refined growth medium cheaply </w:t>
      </w:r>
      <w:r w:rsidR="009C706D">
        <w:t xml:space="preserve">is </w:t>
      </w:r>
      <w:r>
        <w:t>important</w:t>
      </w:r>
      <w:r w:rsidR="00E01658">
        <w:t xml:space="preserve"> </w:t>
      </w:r>
      <w:r w:rsidR="009C706D">
        <w:t>for</w:t>
      </w:r>
      <w:r>
        <w:t xml:space="preserve"> the cultivated meat and pharmaceutical industry</w:t>
      </w:r>
      <w:r>
        <w:rPr>
          <w:vertAlign w:val="superscript"/>
        </w:rPr>
        <w:t>6,1</w:t>
      </w:r>
      <w:r w:rsidRPr="0044662D">
        <w:rPr>
          <w:vertAlign w:val="superscript"/>
        </w:rPr>
        <w:t>3</w:t>
      </w:r>
      <w:r>
        <w:t xml:space="preserve">. </w:t>
      </w:r>
      <w:r w:rsidR="00A84782">
        <w:t xml:space="preserve">A </w:t>
      </w:r>
      <w:r>
        <w:t xml:space="preserve">Newcastle University </w:t>
      </w:r>
      <w:r w:rsidR="00A84782">
        <w:t xml:space="preserve">spin-out </w:t>
      </w:r>
      <w:r>
        <w:t xml:space="preserve">has already taken </w:t>
      </w:r>
      <w:r w:rsidR="00A84782">
        <w:t xml:space="preserve">a </w:t>
      </w:r>
      <w:r>
        <w:t xml:space="preserve">step </w:t>
      </w:r>
      <w:r w:rsidR="00A84782">
        <w:t>forward</w:t>
      </w:r>
      <w:r>
        <w:t xml:space="preserve"> in this direction by producing medical-grade growth medium from </w:t>
      </w:r>
      <w:r w:rsidR="00A84782">
        <w:t>forestry byproducts</w:t>
      </w:r>
      <w:r w:rsidR="00A84782">
        <w:rPr>
          <w:rStyle w:val="EndnoteReference"/>
        </w:rPr>
        <w:endnoteReference w:id="14"/>
      </w:r>
      <w:r w:rsidR="00A84782">
        <w:t xml:space="preserve">. Plant-based growth mediums derived from soybeans promise </w:t>
      </w:r>
      <w:r w:rsidR="000F2C3E">
        <w:t xml:space="preserve">to be </w:t>
      </w:r>
      <w:r w:rsidR="00A84782">
        <w:t xml:space="preserve">cheap and </w:t>
      </w:r>
      <w:r w:rsidR="00401BA0">
        <w:t>environmentally friendly</w:t>
      </w:r>
      <w:r w:rsidR="00A84782">
        <w:rPr>
          <w:rStyle w:val="EndnoteReference"/>
        </w:rPr>
        <w:endnoteReference w:id="15"/>
      </w:r>
      <w:r w:rsidR="002E4DA6">
        <w:t>. However, if cultivated meat were to replace a significant portion of the traditional meat market, it</w:t>
      </w:r>
      <w:r w:rsidR="00A84782">
        <w:t xml:space="preserve"> could </w:t>
      </w:r>
      <w:r w:rsidR="002E4DA6">
        <w:t>exacerbate</w:t>
      </w:r>
      <w:r w:rsidR="00A84782">
        <w:t xml:space="preserve"> deforestation </w:t>
      </w:r>
      <w:r w:rsidR="002E4DA6">
        <w:t>resulting</w:t>
      </w:r>
      <w:r w:rsidR="00A84782">
        <w:t xml:space="preserve"> </w:t>
      </w:r>
      <w:r w:rsidR="002E4DA6">
        <w:t>from increased demand for</w:t>
      </w:r>
      <w:r w:rsidR="00A84782">
        <w:t xml:space="preserve"> </w:t>
      </w:r>
      <w:r w:rsidR="00401BA0">
        <w:t>soybean</w:t>
      </w:r>
      <w:r w:rsidR="00A84782">
        <w:t xml:space="preserve"> plantations</w:t>
      </w:r>
      <w:r w:rsidR="00A84782">
        <w:rPr>
          <w:rStyle w:val="EndnoteReference"/>
        </w:rPr>
        <w:endnoteReference w:id="16"/>
      </w:r>
      <w:r w:rsidR="00A84782">
        <w:t xml:space="preserve">. </w:t>
      </w:r>
    </w:p>
    <w:p w14:paraId="1EE528F4" w14:textId="518EA37B" w:rsidR="00401BA0" w:rsidRPr="00401BA0" w:rsidRDefault="00E01658" w:rsidP="00401BA0">
      <w:pPr>
        <w:pStyle w:val="BoxHeading2"/>
      </w:pPr>
      <w:r>
        <w:t>Specialised</w:t>
      </w:r>
      <w:r w:rsidR="00401BA0">
        <w:t xml:space="preserve"> Jobs</w:t>
      </w:r>
    </w:p>
    <w:p w14:paraId="2E8F11DD" w14:textId="508F840E" w:rsidR="0093597C" w:rsidRDefault="00C60B0F" w:rsidP="0093597C">
      <w:pPr>
        <w:pStyle w:val="Para"/>
      </w:pPr>
      <w:r>
        <w:t xml:space="preserve">The UK is next in line to approve </w:t>
      </w:r>
      <w:r w:rsidR="002E4DA6">
        <w:t>the sale of</w:t>
      </w:r>
      <w:r>
        <w:t xml:space="preserve"> cultivated meat products and has the strongest biomedical pipeline in Europe</w:t>
      </w:r>
      <w:r>
        <w:rPr>
          <w:rStyle w:val="EndnoteReference"/>
        </w:rPr>
        <w:endnoteReference w:id="17"/>
      </w:r>
      <w:r>
        <w:t xml:space="preserve">. The cultivated meat sector could boost highly </w:t>
      </w:r>
      <w:r w:rsidR="002E4DA6">
        <w:t>skilled</w:t>
      </w:r>
      <w:r>
        <w:t xml:space="preserve"> jobs. </w:t>
      </w:r>
    </w:p>
    <w:p w14:paraId="3EEFD3D0" w14:textId="3D03B110" w:rsidR="00C60B0F" w:rsidRDefault="00C60B0F" w:rsidP="00C60B0F">
      <w:pPr>
        <w:pStyle w:val="Heading1"/>
      </w:pPr>
      <w:r>
        <w:t>Policy Recommendations</w:t>
      </w:r>
    </w:p>
    <w:p w14:paraId="6423CE42" w14:textId="25232428" w:rsidR="00C60B0F" w:rsidRPr="00C60B0F" w:rsidRDefault="007E3EB4" w:rsidP="007E3EB4">
      <w:pPr>
        <w:pStyle w:val="BoxHeading2"/>
      </w:pPr>
      <w:r>
        <w:t>Environmental Impact Assessment</w:t>
      </w:r>
    </w:p>
    <w:p w14:paraId="6FF0672B" w14:textId="57B3048B" w:rsidR="00DB64A1" w:rsidRDefault="007E3EB4" w:rsidP="0093597C">
      <w:pPr>
        <w:pStyle w:val="Para"/>
      </w:pPr>
      <w:r>
        <w:t xml:space="preserve">The </w:t>
      </w:r>
      <w:r w:rsidR="002E4DA6">
        <w:t xml:space="preserve">potential </w:t>
      </w:r>
      <w:r>
        <w:t xml:space="preserve">environmental </w:t>
      </w:r>
      <w:r w:rsidR="00391E9B">
        <w:t>benefit</w:t>
      </w:r>
      <w:r>
        <w:t xml:space="preserve"> of cultivated meat is a key concern, with 40% of UK consumers </w:t>
      </w:r>
      <w:r w:rsidR="005D112D">
        <w:t xml:space="preserve">who are already </w:t>
      </w:r>
      <w:r>
        <w:t>willing to try lab-grown meat</w:t>
      </w:r>
      <w:r w:rsidR="005D112D">
        <w:t xml:space="preserve">, would do it </w:t>
      </w:r>
      <w:r>
        <w:t>for sustainability reasons</w:t>
      </w:r>
      <w:r>
        <w:rPr>
          <w:rStyle w:val="EndnoteReference"/>
        </w:rPr>
        <w:endnoteReference w:id="18"/>
      </w:r>
      <w:r>
        <w:t>.</w:t>
      </w:r>
      <w:r w:rsidR="00E01658">
        <w:t xml:space="preserve"> Therefore, it is imperative to ensure that cultivated meat production facilities uphold their promises of reduced environmental impact.</w:t>
      </w:r>
      <w:r>
        <w:t xml:space="preserve"> </w:t>
      </w:r>
      <w:r w:rsidR="00564D1A">
        <w:t>However, t</w:t>
      </w:r>
      <w:r>
        <w:t>he sustainability of cultivated meat plants is unclear</w:t>
      </w:r>
      <w:r w:rsidR="002E4DA6">
        <w:t xml:space="preserve">, and some scholars </w:t>
      </w:r>
      <w:r w:rsidR="002E4DA6">
        <w:t>suggest it might never be achieved</w:t>
      </w:r>
      <w:r w:rsidRPr="007E3EB4">
        <w:rPr>
          <w:vertAlign w:val="superscript"/>
        </w:rPr>
        <w:t>6</w:t>
      </w:r>
      <w:r>
        <w:rPr>
          <w:vertAlign w:val="superscript"/>
        </w:rPr>
        <w:t>,12</w:t>
      </w:r>
      <w:r>
        <w:t xml:space="preserve">. Regulations requiring a comprehensive environmental impact assessment of any new </w:t>
      </w:r>
      <w:r w:rsidR="007306E9">
        <w:t>cultivated</w:t>
      </w:r>
      <w:r>
        <w:t xml:space="preserve"> meat facility </w:t>
      </w:r>
      <w:r w:rsidR="00D648DA">
        <w:t>would be important to confirm</w:t>
      </w:r>
      <w:r w:rsidR="00686D13">
        <w:t xml:space="preserve"> claims regarding environmental benefits</w:t>
      </w:r>
      <w:r>
        <w:t xml:space="preserve">. </w:t>
      </w:r>
    </w:p>
    <w:p w14:paraId="081712B8" w14:textId="17C9DDA3" w:rsidR="00DB64A1" w:rsidRDefault="00DB64A1" w:rsidP="00DB64A1">
      <w:pPr>
        <w:pStyle w:val="BoxHeading2"/>
      </w:pPr>
      <w:r>
        <w:t>Clean Energy Sources</w:t>
      </w:r>
    </w:p>
    <w:p w14:paraId="7E25E5C9" w14:textId="3C195436" w:rsidR="007E3EB4" w:rsidRDefault="007306E9" w:rsidP="0093597C">
      <w:pPr>
        <w:pStyle w:val="Para"/>
      </w:pPr>
      <w:r>
        <w:t xml:space="preserve">Cultivated meat facilities powered by fossil fuels </w:t>
      </w:r>
      <w:r w:rsidR="007E60F3">
        <w:t xml:space="preserve">could have up to 25 times larger </w:t>
      </w:r>
      <w:r>
        <w:t>environmental footprint than conventional meat</w:t>
      </w:r>
      <w:r w:rsidR="007E60F3" w:rsidRPr="007E60F3">
        <w:rPr>
          <w:vertAlign w:val="superscript"/>
        </w:rPr>
        <w:t>5</w:t>
      </w:r>
      <w:r w:rsidR="007E60F3">
        <w:rPr>
          <w:vertAlign w:val="superscript"/>
        </w:rPr>
        <w:t>,9,</w:t>
      </w:r>
      <w:r>
        <w:rPr>
          <w:rStyle w:val="EndnoteReference"/>
        </w:rPr>
        <w:endnoteReference w:id="19"/>
      </w:r>
      <w:r>
        <w:t xml:space="preserve">. </w:t>
      </w:r>
      <w:r w:rsidR="007E60F3">
        <w:t>Some estimates suggest that if renewable sources are used, the environmental impact of beef could be reduced by 93%</w:t>
      </w:r>
      <w:r w:rsidR="007E60F3" w:rsidRPr="007E60F3">
        <w:rPr>
          <w:vertAlign w:val="superscript"/>
        </w:rPr>
        <w:t>2</w:t>
      </w:r>
      <w:r w:rsidR="007E60F3">
        <w:rPr>
          <w:vertAlign w:val="superscript"/>
        </w:rPr>
        <w:t>,11</w:t>
      </w:r>
      <w:r w:rsidR="007E60F3">
        <w:t>. Government and regulatory bodies should incentivise cultivated meat companies to adopt renewable energy sources.</w:t>
      </w:r>
      <w:r w:rsidR="00733376">
        <w:t xml:space="preserve"> The World Energy Outlook suggests that investment in clean energy has risen by 40%</w:t>
      </w:r>
      <w:r w:rsidR="00C86E46">
        <w:t>,</w:t>
      </w:r>
      <w:r w:rsidR="00733376">
        <w:t xml:space="preserve"> and manufacturing capacity is expanding at pace worldwide</w:t>
      </w:r>
      <w:r w:rsidR="00733376">
        <w:rPr>
          <w:rStyle w:val="EndnoteReference"/>
        </w:rPr>
        <w:endnoteReference w:id="20"/>
      </w:r>
      <w:r w:rsidR="00733376">
        <w:t xml:space="preserve">. </w:t>
      </w:r>
    </w:p>
    <w:p w14:paraId="3F6540E3" w14:textId="52B228BC" w:rsidR="007E3EB4" w:rsidRDefault="007E3EB4" w:rsidP="007E3EB4">
      <w:pPr>
        <w:pStyle w:val="BoxHeading2"/>
      </w:pPr>
      <w:r>
        <w:t>Standards and Labelling</w:t>
      </w:r>
    </w:p>
    <w:p w14:paraId="3A944536" w14:textId="07AA2591" w:rsidR="005D112D" w:rsidRDefault="007E3EB4" w:rsidP="0093597C">
      <w:pPr>
        <w:pStyle w:val="Para"/>
      </w:pPr>
      <w:r>
        <w:t>The US and Singapore have deemed some cultivated meat products safe to eat</w:t>
      </w:r>
      <w:r w:rsidR="005D112D">
        <w:t xml:space="preserve"> </w:t>
      </w:r>
      <w:r w:rsidRPr="007E3EB4">
        <w:rPr>
          <w:vertAlign w:val="superscript"/>
        </w:rPr>
        <w:t>4,5</w:t>
      </w:r>
      <w:r>
        <w:t>.</w:t>
      </w:r>
      <w:r w:rsidR="00E01658">
        <w:t xml:space="preserve"> </w:t>
      </w:r>
      <w:r w:rsidR="00A86C57">
        <w:t xml:space="preserve">If the FSA </w:t>
      </w:r>
      <w:r w:rsidR="00C86E46">
        <w:t>approve</w:t>
      </w:r>
      <w:r w:rsidR="00E01658">
        <w:t xml:space="preserve">s cultivated meat products </w:t>
      </w:r>
      <w:r w:rsidR="00C86E46">
        <w:t>entering</w:t>
      </w:r>
      <w:r w:rsidR="00E01658">
        <w:t xml:space="preserve"> the market</w:t>
      </w:r>
      <w:r w:rsidR="00D54335">
        <w:t>,</w:t>
      </w:r>
      <w:r w:rsidR="00E01658">
        <w:t xml:space="preserve"> it is crucial to establish clear food safety standards and labelling regulations. This will help consumers make informed choices and trust the safety</w:t>
      </w:r>
      <w:r w:rsidR="00C86E46">
        <w:t xml:space="preserve"> and sustainability</w:t>
      </w:r>
      <w:r w:rsidR="00E01658">
        <w:t xml:space="preserve"> of the products.</w:t>
      </w:r>
    </w:p>
    <w:p w14:paraId="100D4CEF" w14:textId="780B28B8" w:rsidR="005D112D" w:rsidRDefault="005D112D" w:rsidP="005D112D">
      <w:pPr>
        <w:pStyle w:val="BoxHeading2"/>
      </w:pPr>
      <w:r>
        <w:t>Education and Public Awareness</w:t>
      </w:r>
    </w:p>
    <w:p w14:paraId="29054ABA" w14:textId="44A308E3" w:rsidR="005D112D" w:rsidRDefault="005D112D" w:rsidP="0093597C">
      <w:pPr>
        <w:pStyle w:val="Para"/>
      </w:pPr>
      <w:r>
        <w:t xml:space="preserve">Preliminary </w:t>
      </w:r>
      <w:r w:rsidR="00C86E46">
        <w:t>survey results</w:t>
      </w:r>
      <w:r>
        <w:t xml:space="preserve"> show that 30% of UK consumers would be willing to try meat</w:t>
      </w:r>
      <w:r w:rsidRPr="005D112D">
        <w:rPr>
          <w:vertAlign w:val="superscript"/>
        </w:rPr>
        <w:t>18</w:t>
      </w:r>
      <w:r>
        <w:t xml:space="preserve">. Educating the public about cultivated meat's potential benefits and challenges could </w:t>
      </w:r>
      <w:r w:rsidR="009761C3">
        <w:t>increase</w:t>
      </w:r>
      <w:r w:rsidR="00C86E46">
        <w:t xml:space="preserve"> </w:t>
      </w:r>
      <w:r>
        <w:t xml:space="preserve">this figure. This could be through information campaigns or public consultations. </w:t>
      </w:r>
    </w:p>
    <w:p w14:paraId="46F0F402" w14:textId="5C54CA33" w:rsidR="005D112D" w:rsidRPr="005D112D" w:rsidRDefault="005D112D" w:rsidP="005D112D">
      <w:pPr>
        <w:pStyle w:val="BoxHeading2"/>
      </w:pPr>
      <w:r>
        <w:t>Investment in Research and Development</w:t>
      </w:r>
    </w:p>
    <w:p w14:paraId="09D4717C" w14:textId="61B35DC0" w:rsidR="005D112D" w:rsidRDefault="005D112D" w:rsidP="0093597C">
      <w:pPr>
        <w:pStyle w:val="Para"/>
      </w:pPr>
      <w:r>
        <w:t>Numerous challenges remain before cultivated meat can be financially and environmentally feasible</w:t>
      </w:r>
      <w:r w:rsidRPr="005D112D">
        <w:rPr>
          <w:vertAlign w:val="superscript"/>
        </w:rPr>
        <w:t>6,7</w:t>
      </w:r>
      <w:r>
        <w:t xml:space="preserve">. Resolutions of these challenges would likely have important </w:t>
      </w:r>
      <w:r w:rsidR="00C86E46">
        <w:t>effects</w:t>
      </w:r>
      <w:r>
        <w:t xml:space="preserve"> in the pharmaceutical and </w:t>
      </w:r>
      <w:r w:rsidR="00C86E46">
        <w:t>broader</w:t>
      </w:r>
      <w:r>
        <w:t xml:space="preserve"> biotech industry</w:t>
      </w:r>
      <w:r w:rsidRPr="005D112D">
        <w:rPr>
          <w:vertAlign w:val="superscript"/>
        </w:rPr>
        <w:t>6,13</w:t>
      </w:r>
      <w:r>
        <w:t>. Investing in research and development could shine more light on the feasibility of this new industry.</w:t>
      </w:r>
    </w:p>
    <w:p w14:paraId="09D50DA0" w14:textId="1BAA77B6" w:rsidR="005D112D" w:rsidRDefault="005D112D" w:rsidP="005D112D">
      <w:pPr>
        <w:pStyle w:val="BoxHeading2"/>
      </w:pPr>
      <w:r>
        <w:t>Collaboration with Industry</w:t>
      </w:r>
    </w:p>
    <w:p w14:paraId="4517A875" w14:textId="7C7E8488" w:rsidR="005D112D" w:rsidRDefault="005D112D" w:rsidP="0093597C">
      <w:pPr>
        <w:pStyle w:val="Para"/>
      </w:pPr>
      <w:r>
        <w:t>Close collaboration with industry stakeholders could provide important feedback on whether regulations are practical and effective. Regular consultations or establishment of an industry advisory group</w:t>
      </w:r>
      <w:r w:rsidR="001A54E0">
        <w:t xml:space="preserve"> </w:t>
      </w:r>
      <w:r w:rsidR="000B4922">
        <w:t>would also help this</w:t>
      </w:r>
      <w:r>
        <w:t>.</w:t>
      </w:r>
    </w:p>
    <w:p w14:paraId="0661829C" w14:textId="77777777" w:rsidR="005D112D" w:rsidRDefault="005D112D" w:rsidP="0093597C">
      <w:pPr>
        <w:pStyle w:val="Para"/>
      </w:pPr>
    </w:p>
    <w:p w14:paraId="506C90F1" w14:textId="77777777" w:rsidR="005D112D" w:rsidRDefault="005D112D" w:rsidP="0093597C">
      <w:pPr>
        <w:pStyle w:val="Para"/>
      </w:pPr>
    </w:p>
    <w:p w14:paraId="7B871FB9" w14:textId="77777777" w:rsidR="005D112D" w:rsidRDefault="005D112D" w:rsidP="0093597C">
      <w:pPr>
        <w:pStyle w:val="Para"/>
      </w:pPr>
    </w:p>
    <w:p w14:paraId="61E57615" w14:textId="77777777" w:rsidR="005D112D" w:rsidRDefault="005D112D" w:rsidP="0093597C">
      <w:pPr>
        <w:pStyle w:val="Para"/>
      </w:pPr>
    </w:p>
    <w:p w14:paraId="22714F57" w14:textId="77777777" w:rsidR="005D112D" w:rsidRDefault="005D112D" w:rsidP="0093597C">
      <w:pPr>
        <w:pStyle w:val="Para"/>
      </w:pPr>
    </w:p>
    <w:p w14:paraId="5E437428" w14:textId="77777777" w:rsidR="00B01966" w:rsidRDefault="00B01966" w:rsidP="0093597C">
      <w:pPr>
        <w:pStyle w:val="Heading2"/>
      </w:pPr>
    </w:p>
    <w:p w14:paraId="76C9107F" w14:textId="77777777" w:rsidR="00B01966" w:rsidRDefault="00B01966" w:rsidP="0093597C">
      <w:pPr>
        <w:pStyle w:val="Heading2"/>
      </w:pPr>
    </w:p>
    <w:p w14:paraId="57C8FF52" w14:textId="77777777" w:rsidR="00B01966" w:rsidRDefault="00B01966" w:rsidP="0093597C">
      <w:pPr>
        <w:pStyle w:val="Heading2"/>
      </w:pPr>
    </w:p>
    <w:p w14:paraId="7EDF1675" w14:textId="77777777" w:rsidR="005D112D" w:rsidRPr="005D112D" w:rsidRDefault="005D112D" w:rsidP="005D112D"/>
    <w:p w14:paraId="67B81CBA" w14:textId="77777777" w:rsidR="00B01966" w:rsidRDefault="00B01966" w:rsidP="0093597C">
      <w:pPr>
        <w:pStyle w:val="Heading2"/>
      </w:pPr>
    </w:p>
    <w:p w14:paraId="0DEB660A" w14:textId="3CC83578" w:rsidR="0093597C" w:rsidRDefault="0093597C" w:rsidP="0093597C">
      <w:pPr>
        <w:pStyle w:val="Heading2"/>
      </w:pPr>
      <w:r>
        <w:t>References</w:t>
      </w:r>
    </w:p>
    <w:sectPr w:rsidR="0093597C" w:rsidSect="0074158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endnotePr>
        <w:numFmt w:val="decimal"/>
      </w:endnotePr>
      <w:type w:val="continuous"/>
      <w:pgSz w:w="11906" w:h="16838" w:code="9"/>
      <w:pgMar w:top="1304" w:right="992" w:bottom="992" w:left="992" w:header="425" w:footer="709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CAD6" w14:textId="77777777" w:rsidR="00741583" w:rsidRPr="005074A7" w:rsidRDefault="00741583" w:rsidP="005074A7">
      <w:pPr>
        <w:pStyle w:val="Footer"/>
        <w:spacing w:line="20" w:lineRule="exact"/>
      </w:pPr>
    </w:p>
  </w:endnote>
  <w:endnote w:type="continuationSeparator" w:id="0">
    <w:p w14:paraId="6299A25D" w14:textId="77777777" w:rsidR="00741583" w:rsidRDefault="00741583" w:rsidP="00727AA6">
      <w:r>
        <w:continuationSeparator/>
      </w:r>
    </w:p>
  </w:endnote>
  <w:endnote w:type="continuationNotice" w:id="1">
    <w:p w14:paraId="25FAFFC0" w14:textId="77777777" w:rsidR="00741583" w:rsidRDefault="00741583">
      <w:pPr>
        <w:spacing w:line="240" w:lineRule="auto"/>
      </w:pPr>
    </w:p>
  </w:endnote>
  <w:endnote w:id="2">
    <w:p w14:paraId="4DCAC1AA" w14:textId="24AA6836" w:rsidR="00B01966" w:rsidRDefault="00B01966" w:rsidP="00B01966">
      <w:pPr>
        <w:pStyle w:val="EndnoteText"/>
      </w:pPr>
      <w:r>
        <w:rPr>
          <w:rStyle w:val="EndnoteReference"/>
        </w:rPr>
        <w:endnoteRef/>
      </w:r>
      <w:r>
        <w:t xml:space="preserve">  </w:t>
      </w:r>
      <w:r w:rsidRPr="00B01966">
        <w:t>Tackling climate change through livestock: A global assessment of emissions and mitigation opportunities,</w:t>
      </w:r>
      <w:r w:rsidR="006A1B19">
        <w:t xml:space="preserve"> </w:t>
      </w:r>
      <w:r w:rsidRPr="00B01966">
        <w:rPr>
          <w:i/>
          <w:iCs/>
        </w:rPr>
        <w:t>Wmo.int</w:t>
      </w:r>
      <w:r w:rsidRPr="00B01966">
        <w:t>, 2013. https://library.wmo.int/idurl/4/48098 (accessed Oct. 29, 2023).</w:t>
      </w:r>
    </w:p>
  </w:endnote>
  <w:endnote w:id="3">
    <w:p w14:paraId="7164B48A" w14:textId="56EEC4A2" w:rsidR="0090274A" w:rsidRDefault="0090274A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="00F85B5A" w:rsidRPr="00F85B5A">
        <w:t>Sinke</w:t>
      </w:r>
      <w:proofErr w:type="spellEnd"/>
      <w:r w:rsidR="00F85B5A" w:rsidRPr="00F85B5A">
        <w:t xml:space="preserve">, P., Swartz, E., Sanctorum, H. et al. Correction: Ex-ante life cycle assessment of </w:t>
      </w:r>
      <w:proofErr w:type="gramStart"/>
      <w:r w:rsidR="00F85B5A" w:rsidRPr="00F85B5A">
        <w:t>commercial-scale</w:t>
      </w:r>
      <w:proofErr w:type="gramEnd"/>
      <w:r w:rsidR="00F85B5A" w:rsidRPr="00F85B5A">
        <w:t xml:space="preserve"> cultivated meat production in 2030. Int J Life Cycle Assess 28, 1225–1228 (2023). https://doi.org/10.1007/s11367-023-02183-9</w:t>
      </w:r>
    </w:p>
  </w:endnote>
  <w:endnote w:id="4">
    <w:p w14:paraId="726922F4" w14:textId="37091BF4" w:rsidR="00F56F70" w:rsidRDefault="00F56F7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56F70">
        <w:t>FSIS Responsibilities in Establishments Producing Cell-Cultured Meat and Poultry Food Products</w:t>
      </w:r>
      <w:r>
        <w:t>, 7800.1 Directive, USDA, 2023.</w:t>
      </w:r>
    </w:p>
  </w:endnote>
  <w:endnote w:id="5">
    <w:p w14:paraId="0D089090" w14:textId="3CFE3FCF" w:rsidR="006A1B19" w:rsidRDefault="006A1B19">
      <w:pPr>
        <w:pStyle w:val="EndnoteText"/>
      </w:pPr>
      <w:r>
        <w:rPr>
          <w:rStyle w:val="EndnoteReference"/>
        </w:rPr>
        <w:endnoteRef/>
      </w:r>
      <w:r w:rsidR="007306E9">
        <w:t>Food Stan</w:t>
      </w:r>
      <w:r>
        <w:t xml:space="preserve">dards Agency: Mr Richard </w:t>
      </w:r>
      <w:proofErr w:type="spellStart"/>
      <w:r>
        <w:t>SmithUchotski</w:t>
      </w:r>
      <w:proofErr w:type="spellEnd"/>
      <w:r>
        <w:t xml:space="preserve">, Mrs Priscilla Wanjiru, Mrs Ruth Willis and Dr Amie Adkin, Hazard identification: Identification of hazards in cultured animal cells, </w:t>
      </w:r>
      <w:proofErr w:type="gramStart"/>
      <w:r>
        <w:t>2023.</w:t>
      </w:r>
      <w:r w:rsidR="002504DD">
        <w:t>.</w:t>
      </w:r>
      <w:proofErr w:type="gramEnd"/>
    </w:p>
  </w:endnote>
  <w:endnote w:id="6">
    <w:p w14:paraId="076AE06E" w14:textId="64C7B409" w:rsidR="00486FC7" w:rsidRDefault="00486FC7" w:rsidP="00486FC7">
      <w:pPr>
        <w:pStyle w:val="EndnoteText"/>
      </w:pPr>
      <w:r>
        <w:rPr>
          <w:rStyle w:val="EndnoteReference"/>
        </w:rPr>
        <w:endnoteRef/>
      </w:r>
      <w:r>
        <w:t xml:space="preserve"> Risner, D., Kim, Y., Nguyen, C., Siegel, J. B., and Spang, E. S. Environmental impacts of cultured meat: A cradle-to-gate life cycle assessment. </w:t>
      </w:r>
      <w:proofErr w:type="spellStart"/>
      <w:r>
        <w:t>bioRxiv</w:t>
      </w:r>
      <w:proofErr w:type="spellEnd"/>
      <w:r>
        <w:t xml:space="preserve">, 202. </w:t>
      </w:r>
      <w:r w:rsidRPr="00486FC7">
        <w:t>https://doi.org/10.1101/2023.04.21.537778</w:t>
      </w:r>
    </w:p>
  </w:endnote>
  <w:endnote w:id="7">
    <w:p w14:paraId="53124B66" w14:textId="09F3E603" w:rsidR="00486FC7" w:rsidRDefault="00486FC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86FC7">
        <w:t>Humbird, D. (2021). Scale-up economics for cultured meat. Biotechnology Bioengineering. 118, 3239–3250. https://doi.org/10.1002/bit.27848</w:t>
      </w:r>
    </w:p>
  </w:endnote>
  <w:endnote w:id="8">
    <w:p w14:paraId="7D832784" w14:textId="69A9BF90" w:rsidR="001A33F6" w:rsidRDefault="001A33F6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1A33F6">
        <w:t>Chodkowska</w:t>
      </w:r>
      <w:proofErr w:type="spellEnd"/>
      <w:r w:rsidRPr="001A33F6">
        <w:t xml:space="preserve"> KA, </w:t>
      </w:r>
      <w:proofErr w:type="spellStart"/>
      <w:r w:rsidRPr="001A33F6">
        <w:t>Wódz</w:t>
      </w:r>
      <w:proofErr w:type="spellEnd"/>
      <w:r w:rsidRPr="001A33F6">
        <w:t xml:space="preserve"> K, Wojciechowski J. Sustainable Future Protein Foods: The Challenges and the Future of Cultivated Meat. Foods. 2022; 11(24):4008. https://doi.org/10.3390/foods11244008</w:t>
      </w:r>
    </w:p>
  </w:endnote>
  <w:endnote w:id="9">
    <w:p w14:paraId="76D20715" w14:textId="24F9E89D" w:rsidR="001A33F6" w:rsidRDefault="001A33F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A33F6">
        <w:t xml:space="preserve">Reisinger, A, Clark, H. How much do direct livestock emissions actually contribute to global </w:t>
      </w:r>
      <w:proofErr w:type="gramStart"/>
      <w:r w:rsidRPr="001A33F6">
        <w:t>warming?.</w:t>
      </w:r>
      <w:proofErr w:type="gramEnd"/>
      <w:r w:rsidRPr="001A33F6">
        <w:t xml:space="preserve"> Glob Change Biol. 2018; 24: 1749–1761. https://doi.org/10.1111/gcb.13975</w:t>
      </w:r>
    </w:p>
  </w:endnote>
  <w:endnote w:id="10">
    <w:p w14:paraId="69A65B78" w14:textId="1B814522" w:rsidR="001A33F6" w:rsidRDefault="001A33F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A33F6">
        <w:t xml:space="preserve">Lynch J, </w:t>
      </w:r>
      <w:proofErr w:type="spellStart"/>
      <w:r w:rsidRPr="001A33F6">
        <w:t>Pierrehumbert</w:t>
      </w:r>
      <w:proofErr w:type="spellEnd"/>
      <w:r w:rsidRPr="001A33F6">
        <w:t xml:space="preserve"> R. Climate impacts of cultured meat and beef cattle. Front Sustain Food Syst. </w:t>
      </w:r>
      <w:proofErr w:type="gramStart"/>
      <w:r w:rsidRPr="001A33F6">
        <w:t>2019;3:5</w:t>
      </w:r>
      <w:proofErr w:type="gramEnd"/>
      <w:r w:rsidRPr="001A33F6">
        <w:t xml:space="preserve">. </w:t>
      </w:r>
      <w:proofErr w:type="spellStart"/>
      <w:r w:rsidRPr="001A33F6">
        <w:t>doi</w:t>
      </w:r>
      <w:proofErr w:type="spellEnd"/>
      <w:r w:rsidRPr="001A33F6">
        <w:t xml:space="preserve">: 10.3389/fsufs.2019.00005. </w:t>
      </w:r>
      <w:proofErr w:type="spellStart"/>
      <w:r w:rsidRPr="001A33F6">
        <w:t>Epub</w:t>
      </w:r>
      <w:proofErr w:type="spellEnd"/>
      <w:r w:rsidRPr="001A33F6">
        <w:t xml:space="preserve"> 2019 Feb 19. PMID: 31535087; PMCID: PMC6751088.</w:t>
      </w:r>
    </w:p>
  </w:endnote>
  <w:endnote w:id="11">
    <w:p w14:paraId="381F9454" w14:textId="6CF36BAE" w:rsidR="000C7991" w:rsidRDefault="000C7991" w:rsidP="000C7991">
      <w:pPr>
        <w:pStyle w:val="EndnoteText"/>
      </w:pPr>
      <w:r>
        <w:rPr>
          <w:rStyle w:val="EndnoteReference"/>
        </w:rPr>
        <w:endnoteRef/>
      </w:r>
      <w:r>
        <w:t xml:space="preserve"> Swartz, E., Anticipatory life cycle assessment and techno-economic assessment of commercial cultivated meat production, The Good Food Institute, 2021.</w:t>
      </w:r>
    </w:p>
  </w:endnote>
  <w:endnote w:id="12">
    <w:p w14:paraId="3F544979" w14:textId="29498AD7" w:rsidR="002504DD" w:rsidRDefault="002504DD">
      <w:pPr>
        <w:pStyle w:val="EndnoteText"/>
      </w:pPr>
      <w:r>
        <w:rPr>
          <w:rStyle w:val="EndnoteReference"/>
        </w:rPr>
        <w:endnoteRef/>
      </w:r>
      <w:r>
        <w:t xml:space="preserve"> Sinke, P. Odegard I., Vergeer R., </w:t>
      </w:r>
      <w:r w:rsidRPr="002504DD">
        <w:t>TEA of cultivated meat. Future projections for different scenarios</w:t>
      </w:r>
      <w:r>
        <w:t>, CE Delft, 2021.</w:t>
      </w:r>
    </w:p>
  </w:endnote>
  <w:endnote w:id="13">
    <w:p w14:paraId="43D5489B" w14:textId="06EFD17A" w:rsidR="00AD51CC" w:rsidRDefault="00AD51CC">
      <w:pPr>
        <w:pStyle w:val="EndnoteText"/>
      </w:pPr>
      <w:r>
        <w:rPr>
          <w:rStyle w:val="EndnoteReference"/>
        </w:rPr>
        <w:endnoteRef/>
      </w:r>
      <w:r>
        <w:t xml:space="preserve"> Fassler, J. </w:t>
      </w:r>
      <w:r w:rsidRPr="00AD51CC">
        <w:t>Lab-grown meat is supposed to be inevitable. The science tells a different story.</w:t>
      </w:r>
      <w:r>
        <w:t>, The Counter, 2021.</w:t>
      </w:r>
    </w:p>
  </w:endnote>
  <w:endnote w:id="14">
    <w:p w14:paraId="703752BD" w14:textId="39B8B513" w:rsidR="00A84782" w:rsidRDefault="00A84782">
      <w:pPr>
        <w:pStyle w:val="EndnoteText"/>
      </w:pPr>
      <w:r>
        <w:rPr>
          <w:rStyle w:val="EndnoteReference"/>
        </w:rPr>
        <w:endnoteRef/>
      </w:r>
      <w:r>
        <w:t xml:space="preserve"> Mundell, I., </w:t>
      </w:r>
      <w:r w:rsidRPr="00A84782">
        <w:t>The Ecosystem: specialisation is the dish of the day for cultivated meat start-ups</w:t>
      </w:r>
      <w:r>
        <w:t>, Science Business, 2023.</w:t>
      </w:r>
    </w:p>
  </w:endnote>
  <w:endnote w:id="15">
    <w:p w14:paraId="1A856790" w14:textId="1169CDB0" w:rsidR="00A84782" w:rsidRDefault="00A8478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84782">
        <w:t>Young, J.F., Skrivergaard, S. Cultured meat on a plant-based frame. Nat Food 1, 195 (2020). https://doi.org/10.1038/s43016-020-0053-6</w:t>
      </w:r>
    </w:p>
  </w:endnote>
  <w:endnote w:id="16">
    <w:p w14:paraId="11C2D986" w14:textId="3C431845" w:rsidR="00A84782" w:rsidRDefault="00A84782">
      <w:pPr>
        <w:pStyle w:val="EndnoteText"/>
      </w:pPr>
      <w:r>
        <w:rPr>
          <w:rStyle w:val="EndnoteReference"/>
        </w:rPr>
        <w:endnoteRef/>
      </w:r>
      <w:r>
        <w:t xml:space="preserve"> Lopes, M. </w:t>
      </w:r>
      <w:r w:rsidRPr="00A84782">
        <w:t>Why Brazilian farmers are burning the rainforest — and why it’s so hard for Bolsonaro to stop them</w:t>
      </w:r>
      <w:r>
        <w:t>, The Washington Post, 2019.</w:t>
      </w:r>
    </w:p>
  </w:endnote>
  <w:endnote w:id="17">
    <w:p w14:paraId="7BCA301C" w14:textId="098517E8" w:rsidR="00C60B0F" w:rsidRDefault="00C60B0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60B0F">
        <w:t>Life sciences - what's next for this top UK sector: a Board of Trade paper (web version)</w:t>
      </w:r>
      <w:r>
        <w:t>, Department for International Trade, 2022.</w:t>
      </w:r>
    </w:p>
  </w:endnote>
  <w:endnote w:id="18">
    <w:p w14:paraId="3D941FB0" w14:textId="3E1B6EF1" w:rsidR="007E3EB4" w:rsidRDefault="007E3EB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Jarchlo</w:t>
      </w:r>
      <w:proofErr w:type="spellEnd"/>
      <w:r>
        <w:t xml:space="preserve"> A. I., King L., Alternative Proteins: Consumer Survey, Food Standards Agency, 2022.</w:t>
      </w:r>
    </w:p>
  </w:endnote>
  <w:endnote w:id="19">
    <w:p w14:paraId="6FDE6742" w14:textId="728ED101" w:rsidR="007306E9" w:rsidRDefault="007306E9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Newburger</w:t>
      </w:r>
      <w:proofErr w:type="spellEnd"/>
      <w:r>
        <w:t>, E. As the lab-grown meat industry grows, scientists debate if it could exacerbate climate change, CNBC, 2019.</w:t>
      </w:r>
    </w:p>
  </w:endnote>
  <w:endnote w:id="20">
    <w:p w14:paraId="1AB6CDF6" w14:textId="4C54E8E2" w:rsidR="00733376" w:rsidRDefault="0073337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733376">
        <w:t>IEA (2023), World Energy Outlook 2023, IEA, Paris https://www.iea.org/reports/world-energy-outlook-2023, License: CC BY 4.0 (report); CC BY NC SA 4.0 (Annex A)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Std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NewsGoth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6486A49A" w14:textId="77777777" w:rsidTr="2E33BAB2">
      <w:tc>
        <w:tcPr>
          <w:tcW w:w="3307" w:type="dxa"/>
        </w:tcPr>
        <w:p w14:paraId="7BE475AD" w14:textId="2EF58063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5B6276F5" w14:textId="508EF80A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3F3F84C7" w14:textId="2F735739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1565F316" w14:textId="5E57A9F4" w:rsidR="0093597C" w:rsidRDefault="0093597C" w:rsidP="2E33B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59328A7C" w14:textId="77777777" w:rsidTr="2E33BAB2">
      <w:tc>
        <w:tcPr>
          <w:tcW w:w="3307" w:type="dxa"/>
        </w:tcPr>
        <w:p w14:paraId="40549EA9" w14:textId="33ACCA56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1D10C4A2" w14:textId="47ACE549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404A5515" w14:textId="2B27CDCC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4CE48EE3" w14:textId="086B8DA5" w:rsidR="0093597C" w:rsidRDefault="0093597C" w:rsidP="2E33B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561FD78D" w14:textId="77777777" w:rsidTr="2E33BAB2">
      <w:tc>
        <w:tcPr>
          <w:tcW w:w="3307" w:type="dxa"/>
        </w:tcPr>
        <w:p w14:paraId="1FCFEF88" w14:textId="14F146BB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06D6234A" w14:textId="02424865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6C747A8F" w14:textId="0B9DAA9D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4EAA076B" w14:textId="4A4F932C" w:rsidR="0093597C" w:rsidRDefault="007B56D5" w:rsidP="2E33BAB2">
    <w:pPr>
      <w:pStyle w:val="Footer"/>
    </w:pPr>
    <w:r>
      <w:rPr>
        <w:rStyle w:val="Logo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9CDE5B5" wp14:editId="6F18FC2B">
              <wp:simplePos x="0" y="0"/>
              <wp:positionH relativeFrom="page">
                <wp:posOffset>1270</wp:posOffset>
              </wp:positionH>
              <wp:positionV relativeFrom="page">
                <wp:posOffset>10314940</wp:posOffset>
              </wp:positionV>
              <wp:extent cx="7560310" cy="457200"/>
              <wp:effectExtent l="0" t="0" r="8890" b="0"/>
              <wp:wrapNone/>
              <wp:docPr id="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4572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7B5BF8" w14:textId="23D4CF28" w:rsidR="007B56D5" w:rsidRDefault="007B56D5" w:rsidP="007B56D5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DE5B5" id="Rectangle 2" o:spid="_x0000_s1030" style="position:absolute;margin-left:.1pt;margin-top:812.2pt;width:595.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" fillcolor="blue" stroked="f">
              <v:textbox>
                <w:txbxContent>
                  <w:p w14:paraId="367B5BF8" w14:textId="23D4CF28" w:rsidR="007B56D5" w:rsidRDefault="007B56D5" w:rsidP="007B56D5">
                    <w:pPr>
                      <w:jc w:val="center"/>
                    </w:pPr>
                    <w:r>
                      <w:t xml:space="preserve">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06D8865E" w14:textId="77777777" w:rsidTr="2E33BAB2">
      <w:tc>
        <w:tcPr>
          <w:tcW w:w="3307" w:type="dxa"/>
        </w:tcPr>
        <w:p w14:paraId="24766F8E" w14:textId="354C6F30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14B9F1BE" w14:textId="31FC57B5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09E288E2" w14:textId="22303CC7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7C3CA749" w14:textId="00A7810D" w:rsidR="0093597C" w:rsidRDefault="0093597C" w:rsidP="2E33BAB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5CEE465D" w14:textId="77777777" w:rsidTr="2E33BAB2">
      <w:tc>
        <w:tcPr>
          <w:tcW w:w="3307" w:type="dxa"/>
        </w:tcPr>
        <w:p w14:paraId="6A15FFDA" w14:textId="21152C30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3EF6ED86" w14:textId="119169E5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4389379C" w14:textId="03F6E2C0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6D7009A3" w14:textId="61A6D567" w:rsidR="0093597C" w:rsidRDefault="0093597C" w:rsidP="2E33BAB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1F3421E6" w14:textId="77777777" w:rsidTr="2E33BAB2">
      <w:tc>
        <w:tcPr>
          <w:tcW w:w="3307" w:type="dxa"/>
        </w:tcPr>
        <w:p w14:paraId="43B170CF" w14:textId="1073549A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649A481F" w14:textId="2CF7EB66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7E66CDAC" w14:textId="0153CFF8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7A695990" w14:textId="4C1A530A" w:rsidR="0093597C" w:rsidRDefault="0093597C" w:rsidP="2E33BAB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16FB6527" w14:textId="77777777" w:rsidTr="2E33BAB2">
      <w:tc>
        <w:tcPr>
          <w:tcW w:w="3307" w:type="dxa"/>
        </w:tcPr>
        <w:p w14:paraId="5835225D" w14:textId="73DB737A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7DBDD86C" w14:textId="25DE31C0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0E8E4DF6" w14:textId="74A1DD57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4766B2B9" w14:textId="7C6FE22E" w:rsidR="0093597C" w:rsidRDefault="0093597C" w:rsidP="2E33BAB2">
    <w:pPr>
      <w:pStyle w:val="Footer"/>
    </w:pPr>
    <w:r>
      <w:rPr>
        <w:rStyle w:val="Logo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B4504AE" wp14:editId="51D17EB9">
              <wp:simplePos x="0" y="0"/>
              <wp:positionH relativeFrom="page">
                <wp:posOffset>0</wp:posOffset>
              </wp:positionH>
              <wp:positionV relativeFrom="page">
                <wp:posOffset>10334625</wp:posOffset>
              </wp:positionV>
              <wp:extent cx="7560310" cy="360045"/>
              <wp:effectExtent l="0" t="0" r="8890" b="0"/>
              <wp:wrapNone/>
              <wp:docPr id="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360045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2A469" id="Rectangle 2" o:spid="_x0000_s1026" style="position:absolute;margin-left:0;margin-top:813.75pt;width:595.3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" fillcolor="blue" stroked="f">
              <w10:wrap anchorx="page" anchory="page"/>
              <w10:anchorlock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45BF6F54" w14:textId="77777777" w:rsidTr="2E33BAB2">
      <w:tc>
        <w:tcPr>
          <w:tcW w:w="3307" w:type="dxa"/>
        </w:tcPr>
        <w:p w14:paraId="048623A8" w14:textId="3CCB74FC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6ACD2DC8" w14:textId="00A166B1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61B05C61" w14:textId="5B85A2D6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4D4C30CE" w14:textId="609835AA" w:rsidR="0093597C" w:rsidRDefault="0093597C" w:rsidP="2E33BAB2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2656413B" w14:textId="77777777" w:rsidTr="2E33BAB2">
      <w:tc>
        <w:tcPr>
          <w:tcW w:w="3307" w:type="dxa"/>
        </w:tcPr>
        <w:p w14:paraId="7741A383" w14:textId="09D1CAB2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5D99AF04" w14:textId="63758BD6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5B69456F" w14:textId="5B29BA1F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7940A710" w14:textId="416D8525" w:rsidR="0093597C" w:rsidRDefault="0093597C" w:rsidP="2E33B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AE57" w14:textId="77777777" w:rsidR="00741583" w:rsidRDefault="00741583" w:rsidP="00727AA6">
      <w:r>
        <w:separator/>
      </w:r>
    </w:p>
  </w:footnote>
  <w:footnote w:type="continuationSeparator" w:id="0">
    <w:p w14:paraId="2E07406E" w14:textId="77777777" w:rsidR="00741583" w:rsidRDefault="00741583" w:rsidP="00727AA6">
      <w:r>
        <w:continuationSeparator/>
      </w:r>
    </w:p>
  </w:footnote>
  <w:footnote w:type="continuationNotice" w:id="1">
    <w:p w14:paraId="08A2C1DA" w14:textId="77777777" w:rsidR="00741583" w:rsidRDefault="007415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0A4327CB" w:rsidR="0093597C" w:rsidRDefault="0093597C" w:rsidP="00B466F2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B8AC17D" wp14:editId="35AED776">
              <wp:simplePos x="0" y="0"/>
              <wp:positionH relativeFrom="margin">
                <wp:posOffset>0</wp:posOffset>
              </wp:positionH>
              <wp:positionV relativeFrom="margin">
                <wp:posOffset>0</wp:posOffset>
              </wp:positionV>
              <wp:extent cx="6299835" cy="9161780"/>
              <wp:effectExtent l="9525" t="9525" r="5715" b="107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9161780"/>
                        <a:chOff x="992" y="1417"/>
                        <a:chExt cx="9921" cy="14428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992" y="1417"/>
                          <a:ext cx="9921" cy="14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3"/>
                      <wps:cNvCnPr>
                        <a:cxnSpLocks noChangeShapeType="1"/>
                      </wps:cNvCnPr>
                      <wps:spPr bwMode="auto">
                        <a:xfrm>
                          <a:off x="5783" y="1417"/>
                          <a:ext cx="0" cy="14428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6123" y="1417"/>
                          <a:ext cx="0" cy="14428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06F897" id="Group 1" o:spid="_x0000_s1026" style="position:absolute;margin-left:0;margin-top:0;width:496.05pt;height:721.4pt;z-index:251658240;mso-position-horizontal-relative:margin;mso-position-vertical-relative:margin" coordorigin="992,1417" coordsize="9921,1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">
              <v:rect id="Rectangle 2" o:spid="_x0000_s1027" style="position:absolute;left:992;top:1417;width:9921;height:1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" strokecolor="red" strokeweight=".25pt">
                <v:stroke dashstyle="dash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5783;top:1417;width:0;height:14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" strokecolor="red" strokeweight=".25pt">
                <v:stroke dashstyle="dash"/>
              </v:shape>
              <v:shape id="AutoShape 4" o:spid="_x0000_s1029" type="#_x0000_t32" style="position:absolute;left:6123;top:1417;width:0;height:14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" strokecolor="red" strokeweight=".25pt">
                <v:stroke dashstyle="dash"/>
              </v:shape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7F003B70" w14:textId="77777777" w:rsidTr="2E33BAB2">
      <w:tc>
        <w:tcPr>
          <w:tcW w:w="3307" w:type="dxa"/>
        </w:tcPr>
        <w:p w14:paraId="049A03C6" w14:textId="4D5A5396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3476094C" w14:textId="6E68058D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43843BCB" w14:textId="775D78F9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05F56E95" w14:textId="2AC65B30" w:rsidR="0093597C" w:rsidRDefault="0093597C" w:rsidP="2E33B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7A4A998D" w14:textId="77777777" w:rsidTr="2E33BAB2">
      <w:tc>
        <w:tcPr>
          <w:tcW w:w="3307" w:type="dxa"/>
        </w:tcPr>
        <w:p w14:paraId="2E3E840A" w14:textId="402C9B00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0B59D175" w14:textId="3F43BBB5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46900DFD" w14:textId="6A5F6EED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4426A0C6" w14:textId="1D1B1729" w:rsidR="0093597C" w:rsidRDefault="0093597C" w:rsidP="2E33BA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77A7" w14:textId="106D9CF7" w:rsidR="0093597C" w:rsidRPr="00B466F2" w:rsidRDefault="0093597C" w:rsidP="00B466F2">
    <w:pPr>
      <w:pStyle w:val="Header"/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647C7FF6" w14:textId="77777777" w:rsidTr="2E33BAB2">
      <w:tc>
        <w:tcPr>
          <w:tcW w:w="3307" w:type="dxa"/>
        </w:tcPr>
        <w:p w14:paraId="0046C5F8" w14:textId="582B600F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24738034" w14:textId="5445595C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03433ECB" w14:textId="003EED63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4EB27B15" w14:textId="29BAEC48" w:rsidR="0093597C" w:rsidRDefault="0093597C" w:rsidP="2E33BAB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25088940" w14:textId="77777777" w:rsidTr="2E33BAB2">
      <w:tc>
        <w:tcPr>
          <w:tcW w:w="3307" w:type="dxa"/>
        </w:tcPr>
        <w:p w14:paraId="0CAC2B36" w14:textId="1D458E37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6DB06D39" w14:textId="1353ADEB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52AF8665" w14:textId="5B7C834E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41C09EF4" w14:textId="56A3EFE8" w:rsidR="0093597C" w:rsidRDefault="0093597C" w:rsidP="2E33BAB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763B" w14:textId="0E213315" w:rsidR="00156B3D" w:rsidRDefault="00156B3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B804" w14:textId="2AB16B1F" w:rsidR="0093597C" w:rsidRDefault="0093597C" w:rsidP="00B466F2">
    <w:pPr>
      <w:pStyle w:val="Header"/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93597C" w14:paraId="233BE3E2" w14:textId="77777777" w:rsidTr="2E33BAB2">
      <w:tc>
        <w:tcPr>
          <w:tcW w:w="3307" w:type="dxa"/>
        </w:tcPr>
        <w:p w14:paraId="79E2B0D1" w14:textId="1310FF5C" w:rsidR="0093597C" w:rsidRDefault="0093597C" w:rsidP="2E33BAB2">
          <w:pPr>
            <w:pStyle w:val="Header"/>
            <w:ind w:left="-115"/>
          </w:pPr>
        </w:p>
      </w:tc>
      <w:tc>
        <w:tcPr>
          <w:tcW w:w="3307" w:type="dxa"/>
        </w:tcPr>
        <w:p w14:paraId="5A4F0CF2" w14:textId="73825F0F" w:rsidR="0093597C" w:rsidRDefault="0093597C" w:rsidP="2E33BAB2">
          <w:pPr>
            <w:pStyle w:val="Header"/>
            <w:jc w:val="center"/>
          </w:pPr>
        </w:p>
      </w:tc>
      <w:tc>
        <w:tcPr>
          <w:tcW w:w="3307" w:type="dxa"/>
        </w:tcPr>
        <w:p w14:paraId="0E274F1E" w14:textId="3E63D287" w:rsidR="0093597C" w:rsidRDefault="0093597C" w:rsidP="2E33BAB2">
          <w:pPr>
            <w:pStyle w:val="Header"/>
            <w:ind w:right="-115"/>
            <w:jc w:val="right"/>
          </w:pPr>
        </w:p>
      </w:tc>
    </w:tr>
  </w:tbl>
  <w:p w14:paraId="3AEF684D" w14:textId="2B2EBA68" w:rsidR="0093597C" w:rsidRDefault="0093597C" w:rsidP="2E33B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C4EE1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5E7FA6"/>
    <w:multiLevelType w:val="hybridMultilevel"/>
    <w:tmpl w:val="0B46E9F4"/>
    <w:lvl w:ilvl="0" w:tplc="C1B24A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F64"/>
    <w:multiLevelType w:val="multilevel"/>
    <w:tmpl w:val="347CD790"/>
    <w:styleLink w:val="OverviewBulletedList"/>
    <w:lvl w:ilvl="0">
      <w:start w:val="1"/>
      <w:numFmt w:val="bullet"/>
      <w:pStyle w:val="OverviewParaBullet"/>
      <w:lvlText w:val=""/>
      <w:lvlJc w:val="left"/>
      <w:pPr>
        <w:tabs>
          <w:tab w:val="num" w:pos="199"/>
        </w:tabs>
        <w:ind w:left="199" w:hanging="199"/>
      </w:pPr>
      <w:rPr>
        <w:rFonts w:ascii="Wingdings" w:hAnsi="Wingdings" w:hint="default"/>
        <w:color w:val="CECFD1" w:themeColor="accent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984"/>
    <w:multiLevelType w:val="hybridMultilevel"/>
    <w:tmpl w:val="6B201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4872"/>
    <w:multiLevelType w:val="multilevel"/>
    <w:tmpl w:val="EA16CDC6"/>
    <w:styleLink w:val="BoxParaBulletedList"/>
    <w:lvl w:ilvl="0">
      <w:start w:val="1"/>
      <w:numFmt w:val="bullet"/>
      <w:pStyle w:val="BoxParaBullet"/>
      <w:lvlText w:val=""/>
      <w:lvlJc w:val="left"/>
      <w:pPr>
        <w:tabs>
          <w:tab w:val="num" w:pos="199"/>
        </w:tabs>
        <w:ind w:left="199" w:hanging="199"/>
      </w:pPr>
      <w:rPr>
        <w:rFonts w:ascii="Wingdings" w:hAnsi="Wingdings" w:hint="default"/>
        <w:color w:val="CECFD1" w:themeColor="accent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862A5"/>
    <w:multiLevelType w:val="hybridMultilevel"/>
    <w:tmpl w:val="50C2BACC"/>
    <w:lvl w:ilvl="0" w:tplc="3E6C241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CECFD1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662"/>
    <w:multiLevelType w:val="hybridMultilevel"/>
    <w:tmpl w:val="8D86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F3ABA"/>
    <w:multiLevelType w:val="hybridMultilevel"/>
    <w:tmpl w:val="4EBC1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007EF"/>
    <w:multiLevelType w:val="singleLevel"/>
    <w:tmpl w:val="0B7AC61E"/>
    <w:lvl w:ilvl="0">
      <w:start w:val="1"/>
      <w:numFmt w:val="bullet"/>
      <w:lvlRestart w:val="0"/>
      <w:pStyle w:val="BulletInBox"/>
      <w:lvlText w:val="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</w:abstractNum>
  <w:abstractNum w:abstractNumId="9" w15:restartNumberingAfterBreak="0">
    <w:nsid w:val="45BA278D"/>
    <w:multiLevelType w:val="hybridMultilevel"/>
    <w:tmpl w:val="0D168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75215"/>
    <w:multiLevelType w:val="hybridMultilevel"/>
    <w:tmpl w:val="F260DADA"/>
    <w:lvl w:ilvl="0" w:tplc="34620B8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CECFD1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9248B"/>
    <w:multiLevelType w:val="multilevel"/>
    <w:tmpl w:val="B73E776C"/>
    <w:styleLink w:val="ParaBulletedList"/>
    <w:lvl w:ilvl="0">
      <w:start w:val="1"/>
      <w:numFmt w:val="bullet"/>
      <w:pStyle w:val="ParaBullet"/>
      <w:lvlText w:val=""/>
      <w:lvlJc w:val="left"/>
      <w:pPr>
        <w:tabs>
          <w:tab w:val="num" w:pos="199"/>
        </w:tabs>
        <w:ind w:left="199" w:hanging="199"/>
      </w:pPr>
      <w:rPr>
        <w:rFonts w:ascii="Wingdings" w:hAnsi="Wingdings" w:hint="default"/>
        <w:color w:val="CECFD1" w:themeColor="accent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F5D72"/>
    <w:multiLevelType w:val="hybridMultilevel"/>
    <w:tmpl w:val="462EAE28"/>
    <w:lvl w:ilvl="0" w:tplc="E75EC6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437B4"/>
    <w:multiLevelType w:val="hybridMultilevel"/>
    <w:tmpl w:val="B85AC66C"/>
    <w:lvl w:ilvl="0" w:tplc="10EED2F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CECFD1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15490"/>
    <w:multiLevelType w:val="hybridMultilevel"/>
    <w:tmpl w:val="B1A47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D30"/>
    <w:multiLevelType w:val="hybridMultilevel"/>
    <w:tmpl w:val="42620BA2"/>
    <w:lvl w:ilvl="0" w:tplc="F9D0387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CECFD1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195133">
    <w:abstractNumId w:val="1"/>
  </w:num>
  <w:num w:numId="2" w16cid:durableId="165436540">
    <w:abstractNumId w:val="10"/>
  </w:num>
  <w:num w:numId="3" w16cid:durableId="1153571212">
    <w:abstractNumId w:val="12"/>
  </w:num>
  <w:num w:numId="4" w16cid:durableId="352071501">
    <w:abstractNumId w:val="1"/>
  </w:num>
  <w:num w:numId="5" w16cid:durableId="686953914">
    <w:abstractNumId w:val="1"/>
  </w:num>
  <w:num w:numId="6" w16cid:durableId="1758136152">
    <w:abstractNumId w:val="5"/>
  </w:num>
  <w:num w:numId="7" w16cid:durableId="965429415">
    <w:abstractNumId w:val="12"/>
  </w:num>
  <w:num w:numId="8" w16cid:durableId="43911892">
    <w:abstractNumId w:val="15"/>
  </w:num>
  <w:num w:numId="9" w16cid:durableId="914894139">
    <w:abstractNumId w:val="13"/>
  </w:num>
  <w:num w:numId="10" w16cid:durableId="1227767607">
    <w:abstractNumId w:val="13"/>
  </w:num>
  <w:num w:numId="11" w16cid:durableId="493496619">
    <w:abstractNumId w:val="10"/>
  </w:num>
  <w:num w:numId="12" w16cid:durableId="1059208443">
    <w:abstractNumId w:val="13"/>
  </w:num>
  <w:num w:numId="13" w16cid:durableId="404646461">
    <w:abstractNumId w:val="13"/>
  </w:num>
  <w:num w:numId="14" w16cid:durableId="188299639">
    <w:abstractNumId w:val="15"/>
  </w:num>
  <w:num w:numId="15" w16cid:durableId="779639892">
    <w:abstractNumId w:val="10"/>
  </w:num>
  <w:num w:numId="16" w16cid:durableId="1496922321">
    <w:abstractNumId w:val="2"/>
  </w:num>
  <w:num w:numId="17" w16cid:durableId="426537570">
    <w:abstractNumId w:val="11"/>
  </w:num>
  <w:num w:numId="18" w16cid:durableId="13980144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89616988">
    <w:abstractNumId w:val="4"/>
  </w:num>
  <w:num w:numId="20" w16cid:durableId="10222482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29434512">
    <w:abstractNumId w:val="8"/>
  </w:num>
  <w:num w:numId="22" w16cid:durableId="903949807">
    <w:abstractNumId w:val="3"/>
  </w:num>
  <w:num w:numId="23" w16cid:durableId="1265959047">
    <w:abstractNumId w:val="14"/>
  </w:num>
  <w:num w:numId="24" w16cid:durableId="2135129412">
    <w:abstractNumId w:val="6"/>
  </w:num>
  <w:num w:numId="25" w16cid:durableId="453212708">
    <w:abstractNumId w:val="0"/>
  </w:num>
  <w:num w:numId="26" w16cid:durableId="1233657094">
    <w:abstractNumId w:val="7"/>
  </w:num>
  <w:num w:numId="27" w16cid:durableId="207894030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ne Godwin">
    <w15:presenceInfo w15:providerId="None" w15:userId="Joanne Go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irrorMargins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2C"/>
    <w:rsid w:val="00000C8E"/>
    <w:rsid w:val="00002D7E"/>
    <w:rsid w:val="00004F55"/>
    <w:rsid w:val="000116AE"/>
    <w:rsid w:val="00012430"/>
    <w:rsid w:val="00015417"/>
    <w:rsid w:val="00017963"/>
    <w:rsid w:val="00025559"/>
    <w:rsid w:val="00025864"/>
    <w:rsid w:val="00025B27"/>
    <w:rsid w:val="00026659"/>
    <w:rsid w:val="000314AE"/>
    <w:rsid w:val="00036C26"/>
    <w:rsid w:val="0004013D"/>
    <w:rsid w:val="00040C3F"/>
    <w:rsid w:val="00040C8A"/>
    <w:rsid w:val="00042238"/>
    <w:rsid w:val="000443D9"/>
    <w:rsid w:val="00045932"/>
    <w:rsid w:val="000459C8"/>
    <w:rsid w:val="000477E1"/>
    <w:rsid w:val="000511BB"/>
    <w:rsid w:val="00052315"/>
    <w:rsid w:val="00054BE3"/>
    <w:rsid w:val="00062F27"/>
    <w:rsid w:val="00063C1F"/>
    <w:rsid w:val="0006476F"/>
    <w:rsid w:val="00067681"/>
    <w:rsid w:val="00070A8C"/>
    <w:rsid w:val="00072460"/>
    <w:rsid w:val="00077598"/>
    <w:rsid w:val="000821B9"/>
    <w:rsid w:val="0008374B"/>
    <w:rsid w:val="00084C31"/>
    <w:rsid w:val="00085771"/>
    <w:rsid w:val="00085AAE"/>
    <w:rsid w:val="00086947"/>
    <w:rsid w:val="00087515"/>
    <w:rsid w:val="000917A0"/>
    <w:rsid w:val="0009302C"/>
    <w:rsid w:val="0009424C"/>
    <w:rsid w:val="00097D03"/>
    <w:rsid w:val="000A372A"/>
    <w:rsid w:val="000A7025"/>
    <w:rsid w:val="000B25E3"/>
    <w:rsid w:val="000B4922"/>
    <w:rsid w:val="000C2494"/>
    <w:rsid w:val="000C6D51"/>
    <w:rsid w:val="000C7991"/>
    <w:rsid w:val="000D18D2"/>
    <w:rsid w:val="000D44D8"/>
    <w:rsid w:val="000D513E"/>
    <w:rsid w:val="000D643E"/>
    <w:rsid w:val="000E0716"/>
    <w:rsid w:val="000E25BC"/>
    <w:rsid w:val="000E2E26"/>
    <w:rsid w:val="000E3089"/>
    <w:rsid w:val="000E32D0"/>
    <w:rsid w:val="000E5ACF"/>
    <w:rsid w:val="000E749A"/>
    <w:rsid w:val="000F242D"/>
    <w:rsid w:val="000F2C11"/>
    <w:rsid w:val="000F2C3E"/>
    <w:rsid w:val="000F5DF1"/>
    <w:rsid w:val="000F6A3B"/>
    <w:rsid w:val="000F6A9D"/>
    <w:rsid w:val="000F70BB"/>
    <w:rsid w:val="000F76A9"/>
    <w:rsid w:val="00100FC5"/>
    <w:rsid w:val="00101B2E"/>
    <w:rsid w:val="00101E30"/>
    <w:rsid w:val="00102D8E"/>
    <w:rsid w:val="00103141"/>
    <w:rsid w:val="001107E2"/>
    <w:rsid w:val="00112D50"/>
    <w:rsid w:val="001135D3"/>
    <w:rsid w:val="001221CC"/>
    <w:rsid w:val="0013058E"/>
    <w:rsid w:val="00131132"/>
    <w:rsid w:val="00133BCF"/>
    <w:rsid w:val="0013545D"/>
    <w:rsid w:val="00143061"/>
    <w:rsid w:val="001440A1"/>
    <w:rsid w:val="0014572A"/>
    <w:rsid w:val="00146A10"/>
    <w:rsid w:val="00150F6E"/>
    <w:rsid w:val="001550C6"/>
    <w:rsid w:val="00155624"/>
    <w:rsid w:val="00156B3D"/>
    <w:rsid w:val="00157BCA"/>
    <w:rsid w:val="00160C5C"/>
    <w:rsid w:val="0016144F"/>
    <w:rsid w:val="00162E42"/>
    <w:rsid w:val="00163232"/>
    <w:rsid w:val="00163298"/>
    <w:rsid w:val="00164DE0"/>
    <w:rsid w:val="001660B6"/>
    <w:rsid w:val="00167ABC"/>
    <w:rsid w:val="00172818"/>
    <w:rsid w:val="0017540A"/>
    <w:rsid w:val="00176A0F"/>
    <w:rsid w:val="001856F1"/>
    <w:rsid w:val="00185D31"/>
    <w:rsid w:val="00194BD1"/>
    <w:rsid w:val="00196810"/>
    <w:rsid w:val="00197396"/>
    <w:rsid w:val="001A00D1"/>
    <w:rsid w:val="001A33F6"/>
    <w:rsid w:val="001A54E0"/>
    <w:rsid w:val="001B1F8B"/>
    <w:rsid w:val="001B2856"/>
    <w:rsid w:val="001B2B1A"/>
    <w:rsid w:val="001C2088"/>
    <w:rsid w:val="001C2E35"/>
    <w:rsid w:val="001C67D7"/>
    <w:rsid w:val="001D54D6"/>
    <w:rsid w:val="001E0959"/>
    <w:rsid w:val="001E3AE2"/>
    <w:rsid w:val="001E4BA0"/>
    <w:rsid w:val="001F222A"/>
    <w:rsid w:val="001F352C"/>
    <w:rsid w:val="001F354A"/>
    <w:rsid w:val="001F6B0D"/>
    <w:rsid w:val="00202F6E"/>
    <w:rsid w:val="002039B1"/>
    <w:rsid w:val="0020498C"/>
    <w:rsid w:val="00205527"/>
    <w:rsid w:val="00205A20"/>
    <w:rsid w:val="002066C4"/>
    <w:rsid w:val="00216592"/>
    <w:rsid w:val="002207FC"/>
    <w:rsid w:val="00222426"/>
    <w:rsid w:val="002273F0"/>
    <w:rsid w:val="00227A89"/>
    <w:rsid w:val="00230D10"/>
    <w:rsid w:val="00231B10"/>
    <w:rsid w:val="00232B3F"/>
    <w:rsid w:val="00233B9D"/>
    <w:rsid w:val="00235499"/>
    <w:rsid w:val="00237A8C"/>
    <w:rsid w:val="00240818"/>
    <w:rsid w:val="00242C89"/>
    <w:rsid w:val="00243141"/>
    <w:rsid w:val="0024600D"/>
    <w:rsid w:val="00246770"/>
    <w:rsid w:val="00247446"/>
    <w:rsid w:val="002474D2"/>
    <w:rsid w:val="002504DD"/>
    <w:rsid w:val="00251183"/>
    <w:rsid w:val="0025346C"/>
    <w:rsid w:val="00253967"/>
    <w:rsid w:val="002564BE"/>
    <w:rsid w:val="00257238"/>
    <w:rsid w:val="00257908"/>
    <w:rsid w:val="002665C7"/>
    <w:rsid w:val="00270CD2"/>
    <w:rsid w:val="0027109C"/>
    <w:rsid w:val="00271377"/>
    <w:rsid w:val="00272C26"/>
    <w:rsid w:val="002730FA"/>
    <w:rsid w:val="002747C4"/>
    <w:rsid w:val="00285E54"/>
    <w:rsid w:val="002901A0"/>
    <w:rsid w:val="00293FD6"/>
    <w:rsid w:val="00295436"/>
    <w:rsid w:val="00296217"/>
    <w:rsid w:val="0029635A"/>
    <w:rsid w:val="00297A30"/>
    <w:rsid w:val="002A0CB2"/>
    <w:rsid w:val="002A2AF1"/>
    <w:rsid w:val="002A3333"/>
    <w:rsid w:val="002A458B"/>
    <w:rsid w:val="002B3A93"/>
    <w:rsid w:val="002B3C76"/>
    <w:rsid w:val="002B4284"/>
    <w:rsid w:val="002B7C6D"/>
    <w:rsid w:val="002C02E2"/>
    <w:rsid w:val="002C1D54"/>
    <w:rsid w:val="002C47BF"/>
    <w:rsid w:val="002D0ED2"/>
    <w:rsid w:val="002E0A5C"/>
    <w:rsid w:val="002E15F4"/>
    <w:rsid w:val="002E3385"/>
    <w:rsid w:val="002E4DA6"/>
    <w:rsid w:val="002E6D1D"/>
    <w:rsid w:val="002F0486"/>
    <w:rsid w:val="00301373"/>
    <w:rsid w:val="00303FA8"/>
    <w:rsid w:val="00304625"/>
    <w:rsid w:val="00305275"/>
    <w:rsid w:val="003108CF"/>
    <w:rsid w:val="0031127C"/>
    <w:rsid w:val="00315B65"/>
    <w:rsid w:val="00320928"/>
    <w:rsid w:val="00321762"/>
    <w:rsid w:val="00326F61"/>
    <w:rsid w:val="00327710"/>
    <w:rsid w:val="00334108"/>
    <w:rsid w:val="00335262"/>
    <w:rsid w:val="00335642"/>
    <w:rsid w:val="00335E2A"/>
    <w:rsid w:val="003422A0"/>
    <w:rsid w:val="003428CB"/>
    <w:rsid w:val="00343019"/>
    <w:rsid w:val="00350101"/>
    <w:rsid w:val="00351D69"/>
    <w:rsid w:val="003536D4"/>
    <w:rsid w:val="00354708"/>
    <w:rsid w:val="00354F00"/>
    <w:rsid w:val="00370CE7"/>
    <w:rsid w:val="00371FD2"/>
    <w:rsid w:val="00374E42"/>
    <w:rsid w:val="00375107"/>
    <w:rsid w:val="0037581D"/>
    <w:rsid w:val="003773D1"/>
    <w:rsid w:val="00382795"/>
    <w:rsid w:val="0038341E"/>
    <w:rsid w:val="00385D99"/>
    <w:rsid w:val="00385EC6"/>
    <w:rsid w:val="00391E9B"/>
    <w:rsid w:val="00394726"/>
    <w:rsid w:val="003A1969"/>
    <w:rsid w:val="003A6020"/>
    <w:rsid w:val="003B3AF9"/>
    <w:rsid w:val="003C3F04"/>
    <w:rsid w:val="003D0930"/>
    <w:rsid w:val="003D1F59"/>
    <w:rsid w:val="003D2550"/>
    <w:rsid w:val="003D43AF"/>
    <w:rsid w:val="003D786B"/>
    <w:rsid w:val="003D7FFD"/>
    <w:rsid w:val="003E561E"/>
    <w:rsid w:val="003E5FEF"/>
    <w:rsid w:val="003F0540"/>
    <w:rsid w:val="003F0BFC"/>
    <w:rsid w:val="003F5DF6"/>
    <w:rsid w:val="003F656F"/>
    <w:rsid w:val="003F7885"/>
    <w:rsid w:val="00400A2A"/>
    <w:rsid w:val="00401BA0"/>
    <w:rsid w:val="00405FAB"/>
    <w:rsid w:val="00410193"/>
    <w:rsid w:val="00412997"/>
    <w:rsid w:val="00422822"/>
    <w:rsid w:val="0042318B"/>
    <w:rsid w:val="00426091"/>
    <w:rsid w:val="00426800"/>
    <w:rsid w:val="00426B05"/>
    <w:rsid w:val="0043002D"/>
    <w:rsid w:val="004310FE"/>
    <w:rsid w:val="004314C1"/>
    <w:rsid w:val="00431FDF"/>
    <w:rsid w:val="0043382C"/>
    <w:rsid w:val="00435909"/>
    <w:rsid w:val="00440A93"/>
    <w:rsid w:val="0044662D"/>
    <w:rsid w:val="00447E49"/>
    <w:rsid w:val="00452108"/>
    <w:rsid w:val="0046131C"/>
    <w:rsid w:val="00461483"/>
    <w:rsid w:val="00462A4A"/>
    <w:rsid w:val="00463ECD"/>
    <w:rsid w:val="00467D14"/>
    <w:rsid w:val="0047420C"/>
    <w:rsid w:val="004762D2"/>
    <w:rsid w:val="00482036"/>
    <w:rsid w:val="00484759"/>
    <w:rsid w:val="00486FC7"/>
    <w:rsid w:val="004952A2"/>
    <w:rsid w:val="004952D0"/>
    <w:rsid w:val="0049545F"/>
    <w:rsid w:val="004A2085"/>
    <w:rsid w:val="004A387B"/>
    <w:rsid w:val="004A6175"/>
    <w:rsid w:val="004A69E1"/>
    <w:rsid w:val="004A6C4F"/>
    <w:rsid w:val="004B0E0F"/>
    <w:rsid w:val="004B247B"/>
    <w:rsid w:val="004D4AAA"/>
    <w:rsid w:val="004D4BA0"/>
    <w:rsid w:val="004E0837"/>
    <w:rsid w:val="004F29E8"/>
    <w:rsid w:val="004F6CCA"/>
    <w:rsid w:val="004F6E70"/>
    <w:rsid w:val="004F729C"/>
    <w:rsid w:val="00501422"/>
    <w:rsid w:val="00503DD8"/>
    <w:rsid w:val="00505819"/>
    <w:rsid w:val="0050590F"/>
    <w:rsid w:val="00505FE3"/>
    <w:rsid w:val="005064C6"/>
    <w:rsid w:val="005074A7"/>
    <w:rsid w:val="00511789"/>
    <w:rsid w:val="00511BBF"/>
    <w:rsid w:val="005125E1"/>
    <w:rsid w:val="00512DC0"/>
    <w:rsid w:val="005162E4"/>
    <w:rsid w:val="00516712"/>
    <w:rsid w:val="00516E41"/>
    <w:rsid w:val="00521D98"/>
    <w:rsid w:val="00526562"/>
    <w:rsid w:val="00527741"/>
    <w:rsid w:val="00531B1D"/>
    <w:rsid w:val="0053629E"/>
    <w:rsid w:val="005406C1"/>
    <w:rsid w:val="0054214A"/>
    <w:rsid w:val="005430C6"/>
    <w:rsid w:val="00546E34"/>
    <w:rsid w:val="00550B7F"/>
    <w:rsid w:val="00555BAE"/>
    <w:rsid w:val="00555D3F"/>
    <w:rsid w:val="005632FF"/>
    <w:rsid w:val="0056492B"/>
    <w:rsid w:val="00564D1A"/>
    <w:rsid w:val="0057003F"/>
    <w:rsid w:val="005760D7"/>
    <w:rsid w:val="005762C1"/>
    <w:rsid w:val="005807AF"/>
    <w:rsid w:val="00581806"/>
    <w:rsid w:val="00581B33"/>
    <w:rsid w:val="005831A9"/>
    <w:rsid w:val="00585110"/>
    <w:rsid w:val="005878A0"/>
    <w:rsid w:val="00590E8C"/>
    <w:rsid w:val="00593F9F"/>
    <w:rsid w:val="005944D2"/>
    <w:rsid w:val="00596B71"/>
    <w:rsid w:val="005A1382"/>
    <w:rsid w:val="005A3BF5"/>
    <w:rsid w:val="005A74C6"/>
    <w:rsid w:val="005C39A8"/>
    <w:rsid w:val="005C53AA"/>
    <w:rsid w:val="005C5745"/>
    <w:rsid w:val="005C6C04"/>
    <w:rsid w:val="005C6E6F"/>
    <w:rsid w:val="005D112D"/>
    <w:rsid w:val="005D5482"/>
    <w:rsid w:val="005D687B"/>
    <w:rsid w:val="005E0C56"/>
    <w:rsid w:val="005E1066"/>
    <w:rsid w:val="005E32C1"/>
    <w:rsid w:val="005E50C3"/>
    <w:rsid w:val="005E652D"/>
    <w:rsid w:val="005E71DF"/>
    <w:rsid w:val="005F73B9"/>
    <w:rsid w:val="00602B54"/>
    <w:rsid w:val="00602ED4"/>
    <w:rsid w:val="00603F3A"/>
    <w:rsid w:val="006060C1"/>
    <w:rsid w:val="0060712D"/>
    <w:rsid w:val="006121EE"/>
    <w:rsid w:val="00613072"/>
    <w:rsid w:val="00620C77"/>
    <w:rsid w:val="00623802"/>
    <w:rsid w:val="006264B1"/>
    <w:rsid w:val="00630FEA"/>
    <w:rsid w:val="00632484"/>
    <w:rsid w:val="00636F81"/>
    <w:rsid w:val="006377C6"/>
    <w:rsid w:val="00640C80"/>
    <w:rsid w:val="00641A5C"/>
    <w:rsid w:val="006426DC"/>
    <w:rsid w:val="00645D91"/>
    <w:rsid w:val="00653B90"/>
    <w:rsid w:val="00655324"/>
    <w:rsid w:val="006613F1"/>
    <w:rsid w:val="006628B0"/>
    <w:rsid w:val="00664380"/>
    <w:rsid w:val="0066583F"/>
    <w:rsid w:val="0066690E"/>
    <w:rsid w:val="00677113"/>
    <w:rsid w:val="006836CA"/>
    <w:rsid w:val="0068440F"/>
    <w:rsid w:val="00685A37"/>
    <w:rsid w:val="00686D13"/>
    <w:rsid w:val="00686FA2"/>
    <w:rsid w:val="00687E82"/>
    <w:rsid w:val="00694A91"/>
    <w:rsid w:val="00695936"/>
    <w:rsid w:val="006A0FB1"/>
    <w:rsid w:val="006A1B19"/>
    <w:rsid w:val="006A1B6D"/>
    <w:rsid w:val="006A2CB9"/>
    <w:rsid w:val="006A2F07"/>
    <w:rsid w:val="006A6496"/>
    <w:rsid w:val="006A68EA"/>
    <w:rsid w:val="006A71A1"/>
    <w:rsid w:val="006B5110"/>
    <w:rsid w:val="006B7E02"/>
    <w:rsid w:val="006C2EAE"/>
    <w:rsid w:val="006C3627"/>
    <w:rsid w:val="006C4B72"/>
    <w:rsid w:val="006C521D"/>
    <w:rsid w:val="006C5FB3"/>
    <w:rsid w:val="006C6797"/>
    <w:rsid w:val="006D00EC"/>
    <w:rsid w:val="006D7E30"/>
    <w:rsid w:val="006E2327"/>
    <w:rsid w:val="006E3C0D"/>
    <w:rsid w:val="006F5EA0"/>
    <w:rsid w:val="006F7CA1"/>
    <w:rsid w:val="00702009"/>
    <w:rsid w:val="007034CF"/>
    <w:rsid w:val="00704D8A"/>
    <w:rsid w:val="0070705D"/>
    <w:rsid w:val="00707548"/>
    <w:rsid w:val="00707861"/>
    <w:rsid w:val="0071379E"/>
    <w:rsid w:val="00717E9E"/>
    <w:rsid w:val="00721427"/>
    <w:rsid w:val="00726BB7"/>
    <w:rsid w:val="00727AA6"/>
    <w:rsid w:val="00727DF3"/>
    <w:rsid w:val="007306E9"/>
    <w:rsid w:val="00733376"/>
    <w:rsid w:val="00734672"/>
    <w:rsid w:val="00737D71"/>
    <w:rsid w:val="0074111D"/>
    <w:rsid w:val="00741583"/>
    <w:rsid w:val="00741C2D"/>
    <w:rsid w:val="0074208A"/>
    <w:rsid w:val="0074474A"/>
    <w:rsid w:val="007476F0"/>
    <w:rsid w:val="00751C3F"/>
    <w:rsid w:val="00753B90"/>
    <w:rsid w:val="00754366"/>
    <w:rsid w:val="00754CB4"/>
    <w:rsid w:val="00755006"/>
    <w:rsid w:val="0076051F"/>
    <w:rsid w:val="00760D52"/>
    <w:rsid w:val="007610A2"/>
    <w:rsid w:val="007637F4"/>
    <w:rsid w:val="00766B0F"/>
    <w:rsid w:val="007701A9"/>
    <w:rsid w:val="0077243A"/>
    <w:rsid w:val="00772D89"/>
    <w:rsid w:val="00773F5A"/>
    <w:rsid w:val="00774140"/>
    <w:rsid w:val="00785CD8"/>
    <w:rsid w:val="0078666E"/>
    <w:rsid w:val="007906FE"/>
    <w:rsid w:val="00790A7A"/>
    <w:rsid w:val="007928A3"/>
    <w:rsid w:val="00793188"/>
    <w:rsid w:val="007962D5"/>
    <w:rsid w:val="00796A18"/>
    <w:rsid w:val="007A0651"/>
    <w:rsid w:val="007A1D7F"/>
    <w:rsid w:val="007A4D34"/>
    <w:rsid w:val="007A667B"/>
    <w:rsid w:val="007B56D5"/>
    <w:rsid w:val="007C3872"/>
    <w:rsid w:val="007C7F08"/>
    <w:rsid w:val="007D6078"/>
    <w:rsid w:val="007E3EB4"/>
    <w:rsid w:val="007E535E"/>
    <w:rsid w:val="007E60F3"/>
    <w:rsid w:val="007E767E"/>
    <w:rsid w:val="007F0EC9"/>
    <w:rsid w:val="007F326A"/>
    <w:rsid w:val="007F6C14"/>
    <w:rsid w:val="008023CE"/>
    <w:rsid w:val="00803078"/>
    <w:rsid w:val="00804478"/>
    <w:rsid w:val="008055EA"/>
    <w:rsid w:val="0081064F"/>
    <w:rsid w:val="00810806"/>
    <w:rsid w:val="00815949"/>
    <w:rsid w:val="00816245"/>
    <w:rsid w:val="0082137F"/>
    <w:rsid w:val="00826570"/>
    <w:rsid w:val="00830125"/>
    <w:rsid w:val="008322BD"/>
    <w:rsid w:val="00832762"/>
    <w:rsid w:val="00840969"/>
    <w:rsid w:val="0084167A"/>
    <w:rsid w:val="00844266"/>
    <w:rsid w:val="00851421"/>
    <w:rsid w:val="00854B25"/>
    <w:rsid w:val="008554E9"/>
    <w:rsid w:val="008611A2"/>
    <w:rsid w:val="008617A2"/>
    <w:rsid w:val="00862379"/>
    <w:rsid w:val="008638EE"/>
    <w:rsid w:val="00863A2D"/>
    <w:rsid w:val="00864FE2"/>
    <w:rsid w:val="0086548E"/>
    <w:rsid w:val="00866455"/>
    <w:rsid w:val="00870C5D"/>
    <w:rsid w:val="00872951"/>
    <w:rsid w:val="00873EC8"/>
    <w:rsid w:val="0087677E"/>
    <w:rsid w:val="008772AF"/>
    <w:rsid w:val="00881385"/>
    <w:rsid w:val="00882EC7"/>
    <w:rsid w:val="008832BD"/>
    <w:rsid w:val="00884A61"/>
    <w:rsid w:val="008917E9"/>
    <w:rsid w:val="00894706"/>
    <w:rsid w:val="00896281"/>
    <w:rsid w:val="0089743F"/>
    <w:rsid w:val="00897BCB"/>
    <w:rsid w:val="008B1404"/>
    <w:rsid w:val="008B42F1"/>
    <w:rsid w:val="008B773A"/>
    <w:rsid w:val="008B7905"/>
    <w:rsid w:val="008C01D1"/>
    <w:rsid w:val="008C5198"/>
    <w:rsid w:val="008C5AAC"/>
    <w:rsid w:val="008C78B0"/>
    <w:rsid w:val="008D2C9B"/>
    <w:rsid w:val="008D57EC"/>
    <w:rsid w:val="008D6260"/>
    <w:rsid w:val="008D6417"/>
    <w:rsid w:val="008E3AFD"/>
    <w:rsid w:val="008E46A2"/>
    <w:rsid w:val="008F2E59"/>
    <w:rsid w:val="008F3B78"/>
    <w:rsid w:val="008F65D0"/>
    <w:rsid w:val="008F7696"/>
    <w:rsid w:val="008F7EB6"/>
    <w:rsid w:val="0090274A"/>
    <w:rsid w:val="0090293C"/>
    <w:rsid w:val="00904206"/>
    <w:rsid w:val="00904738"/>
    <w:rsid w:val="009072BF"/>
    <w:rsid w:val="00907FEB"/>
    <w:rsid w:val="0091014F"/>
    <w:rsid w:val="009143F3"/>
    <w:rsid w:val="00914C1A"/>
    <w:rsid w:val="00920286"/>
    <w:rsid w:val="00923B4E"/>
    <w:rsid w:val="009245BB"/>
    <w:rsid w:val="00935121"/>
    <w:rsid w:val="0093597C"/>
    <w:rsid w:val="009438B1"/>
    <w:rsid w:val="00950B3C"/>
    <w:rsid w:val="00954A5F"/>
    <w:rsid w:val="00962BB7"/>
    <w:rsid w:val="00962DF8"/>
    <w:rsid w:val="00964F0E"/>
    <w:rsid w:val="00966966"/>
    <w:rsid w:val="00971089"/>
    <w:rsid w:val="00972062"/>
    <w:rsid w:val="009724A6"/>
    <w:rsid w:val="009732A5"/>
    <w:rsid w:val="00973D37"/>
    <w:rsid w:val="00973E48"/>
    <w:rsid w:val="00975564"/>
    <w:rsid w:val="009761C3"/>
    <w:rsid w:val="0098258C"/>
    <w:rsid w:val="00983894"/>
    <w:rsid w:val="009847AC"/>
    <w:rsid w:val="00985F69"/>
    <w:rsid w:val="00990601"/>
    <w:rsid w:val="0099293D"/>
    <w:rsid w:val="00993858"/>
    <w:rsid w:val="009951E4"/>
    <w:rsid w:val="009A161C"/>
    <w:rsid w:val="009A3D29"/>
    <w:rsid w:val="009A4495"/>
    <w:rsid w:val="009A4BE4"/>
    <w:rsid w:val="009B32D5"/>
    <w:rsid w:val="009C0B20"/>
    <w:rsid w:val="009C3348"/>
    <w:rsid w:val="009C706D"/>
    <w:rsid w:val="009C7093"/>
    <w:rsid w:val="009D0C0F"/>
    <w:rsid w:val="009D1D0C"/>
    <w:rsid w:val="009E4A46"/>
    <w:rsid w:val="009E5A85"/>
    <w:rsid w:val="009E63E5"/>
    <w:rsid w:val="009E7471"/>
    <w:rsid w:val="009F0711"/>
    <w:rsid w:val="009F10DB"/>
    <w:rsid w:val="009F2F83"/>
    <w:rsid w:val="009F6331"/>
    <w:rsid w:val="00A00764"/>
    <w:rsid w:val="00A007B2"/>
    <w:rsid w:val="00A0540F"/>
    <w:rsid w:val="00A058EF"/>
    <w:rsid w:val="00A07580"/>
    <w:rsid w:val="00A117D4"/>
    <w:rsid w:val="00A20693"/>
    <w:rsid w:val="00A234DF"/>
    <w:rsid w:val="00A25D5A"/>
    <w:rsid w:val="00A27CE0"/>
    <w:rsid w:val="00A37469"/>
    <w:rsid w:val="00A406A8"/>
    <w:rsid w:val="00A40E04"/>
    <w:rsid w:val="00A46D98"/>
    <w:rsid w:val="00A52CAF"/>
    <w:rsid w:val="00A552BF"/>
    <w:rsid w:val="00A620B7"/>
    <w:rsid w:val="00A621D6"/>
    <w:rsid w:val="00A66226"/>
    <w:rsid w:val="00A6788A"/>
    <w:rsid w:val="00A73EC3"/>
    <w:rsid w:val="00A74467"/>
    <w:rsid w:val="00A7504E"/>
    <w:rsid w:val="00A76326"/>
    <w:rsid w:val="00A84782"/>
    <w:rsid w:val="00A862AA"/>
    <w:rsid w:val="00A86C57"/>
    <w:rsid w:val="00A940B0"/>
    <w:rsid w:val="00A95E06"/>
    <w:rsid w:val="00A97F5A"/>
    <w:rsid w:val="00AA5171"/>
    <w:rsid w:val="00AA59DB"/>
    <w:rsid w:val="00AA719D"/>
    <w:rsid w:val="00AA750F"/>
    <w:rsid w:val="00AB1A98"/>
    <w:rsid w:val="00AB1DDD"/>
    <w:rsid w:val="00AB27CF"/>
    <w:rsid w:val="00AB4F93"/>
    <w:rsid w:val="00AB5E10"/>
    <w:rsid w:val="00AC398D"/>
    <w:rsid w:val="00AC6632"/>
    <w:rsid w:val="00AD133C"/>
    <w:rsid w:val="00AD2C44"/>
    <w:rsid w:val="00AD3628"/>
    <w:rsid w:val="00AD4D6B"/>
    <w:rsid w:val="00AD51CC"/>
    <w:rsid w:val="00AD7695"/>
    <w:rsid w:val="00AE6230"/>
    <w:rsid w:val="00AE7012"/>
    <w:rsid w:val="00AF6A02"/>
    <w:rsid w:val="00B00825"/>
    <w:rsid w:val="00B01966"/>
    <w:rsid w:val="00B06391"/>
    <w:rsid w:val="00B063FB"/>
    <w:rsid w:val="00B06D76"/>
    <w:rsid w:val="00B118FD"/>
    <w:rsid w:val="00B140F9"/>
    <w:rsid w:val="00B15DF1"/>
    <w:rsid w:val="00B17DDE"/>
    <w:rsid w:val="00B2180B"/>
    <w:rsid w:val="00B2192F"/>
    <w:rsid w:val="00B22DE6"/>
    <w:rsid w:val="00B25B7E"/>
    <w:rsid w:val="00B339D6"/>
    <w:rsid w:val="00B41B5D"/>
    <w:rsid w:val="00B42E65"/>
    <w:rsid w:val="00B44363"/>
    <w:rsid w:val="00B44EDF"/>
    <w:rsid w:val="00B46281"/>
    <w:rsid w:val="00B466F2"/>
    <w:rsid w:val="00B5429A"/>
    <w:rsid w:val="00B562D1"/>
    <w:rsid w:val="00B60404"/>
    <w:rsid w:val="00B62635"/>
    <w:rsid w:val="00B62F18"/>
    <w:rsid w:val="00B631AB"/>
    <w:rsid w:val="00B63711"/>
    <w:rsid w:val="00B65174"/>
    <w:rsid w:val="00B71769"/>
    <w:rsid w:val="00B74015"/>
    <w:rsid w:val="00B742A0"/>
    <w:rsid w:val="00B74A6B"/>
    <w:rsid w:val="00B75E10"/>
    <w:rsid w:val="00B777CB"/>
    <w:rsid w:val="00B81304"/>
    <w:rsid w:val="00B81B21"/>
    <w:rsid w:val="00B83E2E"/>
    <w:rsid w:val="00B85868"/>
    <w:rsid w:val="00B9001E"/>
    <w:rsid w:val="00B921EF"/>
    <w:rsid w:val="00B93216"/>
    <w:rsid w:val="00B9333D"/>
    <w:rsid w:val="00B97C5B"/>
    <w:rsid w:val="00BA1634"/>
    <w:rsid w:val="00BA3DA2"/>
    <w:rsid w:val="00BA45A2"/>
    <w:rsid w:val="00BA7062"/>
    <w:rsid w:val="00BB0057"/>
    <w:rsid w:val="00BB2169"/>
    <w:rsid w:val="00BB5C43"/>
    <w:rsid w:val="00BB729B"/>
    <w:rsid w:val="00BB7E1B"/>
    <w:rsid w:val="00BC0211"/>
    <w:rsid w:val="00BC1C17"/>
    <w:rsid w:val="00BC24AC"/>
    <w:rsid w:val="00BC2593"/>
    <w:rsid w:val="00BC3358"/>
    <w:rsid w:val="00BC49FE"/>
    <w:rsid w:val="00BC779B"/>
    <w:rsid w:val="00BD0445"/>
    <w:rsid w:val="00BD0C68"/>
    <w:rsid w:val="00BD405C"/>
    <w:rsid w:val="00BD5E1C"/>
    <w:rsid w:val="00BD6C48"/>
    <w:rsid w:val="00BE118F"/>
    <w:rsid w:val="00BE22D1"/>
    <w:rsid w:val="00BE2B1F"/>
    <w:rsid w:val="00BF2C3C"/>
    <w:rsid w:val="00BF4FCF"/>
    <w:rsid w:val="00C0047E"/>
    <w:rsid w:val="00C03F3F"/>
    <w:rsid w:val="00C06C00"/>
    <w:rsid w:val="00C070A4"/>
    <w:rsid w:val="00C1432E"/>
    <w:rsid w:val="00C17F89"/>
    <w:rsid w:val="00C26A29"/>
    <w:rsid w:val="00C3256F"/>
    <w:rsid w:val="00C3584F"/>
    <w:rsid w:val="00C35D97"/>
    <w:rsid w:val="00C364FA"/>
    <w:rsid w:val="00C37EC7"/>
    <w:rsid w:val="00C40772"/>
    <w:rsid w:val="00C41395"/>
    <w:rsid w:val="00C41660"/>
    <w:rsid w:val="00C44D78"/>
    <w:rsid w:val="00C47D60"/>
    <w:rsid w:val="00C51930"/>
    <w:rsid w:val="00C52848"/>
    <w:rsid w:val="00C569F0"/>
    <w:rsid w:val="00C60B0F"/>
    <w:rsid w:val="00C64437"/>
    <w:rsid w:val="00C674FD"/>
    <w:rsid w:val="00C719E7"/>
    <w:rsid w:val="00C72908"/>
    <w:rsid w:val="00C72A2C"/>
    <w:rsid w:val="00C72B0E"/>
    <w:rsid w:val="00C73015"/>
    <w:rsid w:val="00C77A37"/>
    <w:rsid w:val="00C80C18"/>
    <w:rsid w:val="00C80CFC"/>
    <w:rsid w:val="00C813CD"/>
    <w:rsid w:val="00C86E46"/>
    <w:rsid w:val="00C906EA"/>
    <w:rsid w:val="00C96506"/>
    <w:rsid w:val="00CA10A0"/>
    <w:rsid w:val="00CA14D6"/>
    <w:rsid w:val="00CA2567"/>
    <w:rsid w:val="00CA4A7A"/>
    <w:rsid w:val="00CA4C3E"/>
    <w:rsid w:val="00CA4FB6"/>
    <w:rsid w:val="00CA5A97"/>
    <w:rsid w:val="00CA6793"/>
    <w:rsid w:val="00CA70D4"/>
    <w:rsid w:val="00CB42D0"/>
    <w:rsid w:val="00CC0386"/>
    <w:rsid w:val="00CC6203"/>
    <w:rsid w:val="00CC64A7"/>
    <w:rsid w:val="00CD0029"/>
    <w:rsid w:val="00CD7A85"/>
    <w:rsid w:val="00CE0945"/>
    <w:rsid w:val="00CE3267"/>
    <w:rsid w:val="00CE798D"/>
    <w:rsid w:val="00CF25AC"/>
    <w:rsid w:val="00D0079D"/>
    <w:rsid w:val="00D0264B"/>
    <w:rsid w:val="00D03C8D"/>
    <w:rsid w:val="00D11429"/>
    <w:rsid w:val="00D13405"/>
    <w:rsid w:val="00D15D80"/>
    <w:rsid w:val="00D24DF4"/>
    <w:rsid w:val="00D24EB3"/>
    <w:rsid w:val="00D25B58"/>
    <w:rsid w:val="00D303AC"/>
    <w:rsid w:val="00D3158A"/>
    <w:rsid w:val="00D34372"/>
    <w:rsid w:val="00D35137"/>
    <w:rsid w:val="00D379CA"/>
    <w:rsid w:val="00D41148"/>
    <w:rsid w:val="00D41BC6"/>
    <w:rsid w:val="00D447D7"/>
    <w:rsid w:val="00D46DF6"/>
    <w:rsid w:val="00D54335"/>
    <w:rsid w:val="00D54B75"/>
    <w:rsid w:val="00D623EF"/>
    <w:rsid w:val="00D62C71"/>
    <w:rsid w:val="00D648DA"/>
    <w:rsid w:val="00D700FE"/>
    <w:rsid w:val="00D71259"/>
    <w:rsid w:val="00D75F3E"/>
    <w:rsid w:val="00D77B92"/>
    <w:rsid w:val="00D801CA"/>
    <w:rsid w:val="00D82F5F"/>
    <w:rsid w:val="00D95BB1"/>
    <w:rsid w:val="00D96661"/>
    <w:rsid w:val="00D96763"/>
    <w:rsid w:val="00DA1C4E"/>
    <w:rsid w:val="00DA37D4"/>
    <w:rsid w:val="00DA4D44"/>
    <w:rsid w:val="00DA4E3E"/>
    <w:rsid w:val="00DA576C"/>
    <w:rsid w:val="00DB1E30"/>
    <w:rsid w:val="00DB3523"/>
    <w:rsid w:val="00DB5354"/>
    <w:rsid w:val="00DB64A1"/>
    <w:rsid w:val="00DC2E9E"/>
    <w:rsid w:val="00DC425F"/>
    <w:rsid w:val="00DC73E3"/>
    <w:rsid w:val="00DD24EB"/>
    <w:rsid w:val="00DD6CEE"/>
    <w:rsid w:val="00DE220F"/>
    <w:rsid w:val="00DE22C0"/>
    <w:rsid w:val="00DE48CD"/>
    <w:rsid w:val="00DE582E"/>
    <w:rsid w:val="00DF150F"/>
    <w:rsid w:val="00DF2034"/>
    <w:rsid w:val="00DF21CB"/>
    <w:rsid w:val="00DF320D"/>
    <w:rsid w:val="00DF5EFF"/>
    <w:rsid w:val="00DF6173"/>
    <w:rsid w:val="00DF6695"/>
    <w:rsid w:val="00DF7985"/>
    <w:rsid w:val="00DF7DDC"/>
    <w:rsid w:val="00E00E62"/>
    <w:rsid w:val="00E01658"/>
    <w:rsid w:val="00E0236C"/>
    <w:rsid w:val="00E06E62"/>
    <w:rsid w:val="00E07539"/>
    <w:rsid w:val="00E07B21"/>
    <w:rsid w:val="00E12F0A"/>
    <w:rsid w:val="00E15521"/>
    <w:rsid w:val="00E21EBC"/>
    <w:rsid w:val="00E22D00"/>
    <w:rsid w:val="00E231ED"/>
    <w:rsid w:val="00E23A1E"/>
    <w:rsid w:val="00E24877"/>
    <w:rsid w:val="00E25601"/>
    <w:rsid w:val="00E3022D"/>
    <w:rsid w:val="00E31DF8"/>
    <w:rsid w:val="00E320A4"/>
    <w:rsid w:val="00E32363"/>
    <w:rsid w:val="00E33AA9"/>
    <w:rsid w:val="00E341CA"/>
    <w:rsid w:val="00E361C5"/>
    <w:rsid w:val="00E41964"/>
    <w:rsid w:val="00E5183D"/>
    <w:rsid w:val="00E534E6"/>
    <w:rsid w:val="00E571E4"/>
    <w:rsid w:val="00E621E0"/>
    <w:rsid w:val="00E6532A"/>
    <w:rsid w:val="00E73B5F"/>
    <w:rsid w:val="00E750D0"/>
    <w:rsid w:val="00E75E88"/>
    <w:rsid w:val="00E76CB8"/>
    <w:rsid w:val="00E82018"/>
    <w:rsid w:val="00E82809"/>
    <w:rsid w:val="00E8320F"/>
    <w:rsid w:val="00E837A0"/>
    <w:rsid w:val="00E852AA"/>
    <w:rsid w:val="00E9134C"/>
    <w:rsid w:val="00E93CC1"/>
    <w:rsid w:val="00E963CD"/>
    <w:rsid w:val="00E9722C"/>
    <w:rsid w:val="00EA0CF5"/>
    <w:rsid w:val="00EA3719"/>
    <w:rsid w:val="00EA414C"/>
    <w:rsid w:val="00EA4760"/>
    <w:rsid w:val="00EA4F5F"/>
    <w:rsid w:val="00EA741A"/>
    <w:rsid w:val="00EB0DD4"/>
    <w:rsid w:val="00EB3104"/>
    <w:rsid w:val="00EB3A1C"/>
    <w:rsid w:val="00EB689E"/>
    <w:rsid w:val="00EC3886"/>
    <w:rsid w:val="00EC5B40"/>
    <w:rsid w:val="00EC5FA0"/>
    <w:rsid w:val="00EC6F08"/>
    <w:rsid w:val="00EC72D0"/>
    <w:rsid w:val="00EC791D"/>
    <w:rsid w:val="00ED1936"/>
    <w:rsid w:val="00ED2D60"/>
    <w:rsid w:val="00ED6603"/>
    <w:rsid w:val="00ED6CB4"/>
    <w:rsid w:val="00ED76E7"/>
    <w:rsid w:val="00EE0094"/>
    <w:rsid w:val="00EE0B71"/>
    <w:rsid w:val="00EE5652"/>
    <w:rsid w:val="00EE6E85"/>
    <w:rsid w:val="00EE749F"/>
    <w:rsid w:val="00EF2E55"/>
    <w:rsid w:val="00F00C53"/>
    <w:rsid w:val="00F00F44"/>
    <w:rsid w:val="00F01892"/>
    <w:rsid w:val="00F02E53"/>
    <w:rsid w:val="00F126F0"/>
    <w:rsid w:val="00F157E9"/>
    <w:rsid w:val="00F252AA"/>
    <w:rsid w:val="00F2541F"/>
    <w:rsid w:val="00F31A67"/>
    <w:rsid w:val="00F34A8E"/>
    <w:rsid w:val="00F36A94"/>
    <w:rsid w:val="00F41FB4"/>
    <w:rsid w:val="00F44AFC"/>
    <w:rsid w:val="00F44F7A"/>
    <w:rsid w:val="00F45566"/>
    <w:rsid w:val="00F51796"/>
    <w:rsid w:val="00F52689"/>
    <w:rsid w:val="00F532F8"/>
    <w:rsid w:val="00F55AEA"/>
    <w:rsid w:val="00F56F70"/>
    <w:rsid w:val="00F612BE"/>
    <w:rsid w:val="00F637DB"/>
    <w:rsid w:val="00F638F9"/>
    <w:rsid w:val="00F63DD3"/>
    <w:rsid w:val="00F64CE1"/>
    <w:rsid w:val="00F6664D"/>
    <w:rsid w:val="00F669EF"/>
    <w:rsid w:val="00F7136F"/>
    <w:rsid w:val="00F821D9"/>
    <w:rsid w:val="00F835E2"/>
    <w:rsid w:val="00F844A4"/>
    <w:rsid w:val="00F84798"/>
    <w:rsid w:val="00F85B5A"/>
    <w:rsid w:val="00F9043F"/>
    <w:rsid w:val="00F92EF0"/>
    <w:rsid w:val="00F96C9C"/>
    <w:rsid w:val="00FA085D"/>
    <w:rsid w:val="00FA0D87"/>
    <w:rsid w:val="00FA4DB8"/>
    <w:rsid w:val="00FB3D13"/>
    <w:rsid w:val="00FB4EDF"/>
    <w:rsid w:val="00FB67DE"/>
    <w:rsid w:val="00FB7F07"/>
    <w:rsid w:val="00FC3EF1"/>
    <w:rsid w:val="00FC5ACE"/>
    <w:rsid w:val="00FC7782"/>
    <w:rsid w:val="00FD00B6"/>
    <w:rsid w:val="00FD2B40"/>
    <w:rsid w:val="00FD33AF"/>
    <w:rsid w:val="00FE00CD"/>
    <w:rsid w:val="00FE1F8D"/>
    <w:rsid w:val="00FE2923"/>
    <w:rsid w:val="00FE3F2F"/>
    <w:rsid w:val="00FE49F4"/>
    <w:rsid w:val="00FE4EBA"/>
    <w:rsid w:val="00FE6A36"/>
    <w:rsid w:val="00FF02E6"/>
    <w:rsid w:val="00FF1BF1"/>
    <w:rsid w:val="00FF3036"/>
    <w:rsid w:val="00FF38D6"/>
    <w:rsid w:val="2E33BAB2"/>
    <w:rsid w:val="3F692294"/>
    <w:rsid w:val="4D8E9DCC"/>
    <w:rsid w:val="6613C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B00CF7"/>
  <w15:docId w15:val="{E6694CED-1849-44B5-8478-36D06137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3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iPriority="1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A0540F"/>
    <w:pPr>
      <w:spacing w:line="240" w:lineRule="atLeast"/>
    </w:pPr>
    <w:rPr>
      <w:sz w:val="18"/>
      <w:szCs w:val="22"/>
      <w:lang w:eastAsia="en-US"/>
    </w:rPr>
  </w:style>
  <w:style w:type="paragraph" w:styleId="Heading1">
    <w:name w:val="heading 1"/>
    <w:basedOn w:val="Normal"/>
    <w:next w:val="Para"/>
    <w:link w:val="Heading1Char"/>
    <w:uiPriority w:val="9"/>
    <w:qFormat/>
    <w:rsid w:val="00371FD2"/>
    <w:pPr>
      <w:keepNext/>
      <w:keepLines/>
      <w:spacing w:line="260" w:lineRule="atLeast"/>
      <w:outlineLvl w:val="0"/>
    </w:pPr>
    <w:rPr>
      <w:rFonts w:asciiTheme="majorHAnsi" w:eastAsiaTheme="majorEastAsia" w:hAnsiTheme="majorHAnsi" w:cstheme="majorBidi"/>
      <w:b/>
      <w:bCs/>
      <w:spacing w:val="-4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371FD2"/>
    <w:pPr>
      <w:keepNext/>
      <w:keepLines/>
      <w:spacing w:line="260" w:lineRule="atLeast"/>
      <w:outlineLvl w:val="1"/>
    </w:pPr>
    <w:rPr>
      <w:rFonts w:asciiTheme="majorHAnsi" w:eastAsiaTheme="majorEastAsia" w:hAnsiTheme="majorHAnsi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qFormat/>
    <w:rsid w:val="00371FD2"/>
    <w:pPr>
      <w:keepNext/>
      <w:keepLines/>
      <w:outlineLvl w:val="2"/>
    </w:pPr>
    <w:rPr>
      <w:rFonts w:asciiTheme="majorHAnsi" w:eastAsiaTheme="majorEastAsia" w:hAnsiTheme="majorHAnsi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ordsLegislationTable">
    <w:name w:val="Lords Legislation Table"/>
    <w:basedOn w:val="TableNormal"/>
    <w:uiPriority w:val="99"/>
    <w:qFormat/>
    <w:rsid w:val="00371FD2"/>
    <w:rPr>
      <w:rFonts w:ascii="Times New Roman" w:eastAsia="Gill Sans Std Light" w:hAnsi="Times New Roman"/>
    </w:rPr>
    <w:tblPr/>
  </w:style>
  <w:style w:type="paragraph" w:styleId="Header">
    <w:name w:val="header"/>
    <w:basedOn w:val="Normal"/>
    <w:link w:val="HeaderChar"/>
    <w:uiPriority w:val="99"/>
    <w:rsid w:val="00371FD2"/>
    <w:pPr>
      <w:tabs>
        <w:tab w:val="right" w:pos="9923"/>
      </w:tabs>
    </w:pPr>
    <w:rPr>
      <w:rFonts w:ascii="Arial Narrow" w:hAnsi="Arial Narrow"/>
    </w:rPr>
  </w:style>
  <w:style w:type="character" w:customStyle="1" w:styleId="HeaderChar">
    <w:name w:val="Header Char"/>
    <w:basedOn w:val="DefaultParagraphFont"/>
    <w:link w:val="Header"/>
    <w:uiPriority w:val="99"/>
    <w:rsid w:val="00B466F2"/>
    <w:rPr>
      <w:rFonts w:ascii="Arial Narrow" w:hAnsi="Arial Narrow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71F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AA6"/>
    <w:rPr>
      <w:sz w:val="18"/>
      <w:szCs w:val="22"/>
      <w:lang w:eastAsia="en-US"/>
    </w:rPr>
  </w:style>
  <w:style w:type="paragraph" w:customStyle="1" w:styleId="OverviewPara">
    <w:name w:val="Overview Para"/>
    <w:basedOn w:val="Normal"/>
    <w:uiPriority w:val="1"/>
    <w:qFormat/>
    <w:rsid w:val="00371FD2"/>
    <w:pPr>
      <w:spacing w:after="113" w:line="280" w:lineRule="atLeast"/>
    </w:pPr>
    <w:rPr>
      <w:rFonts w:asciiTheme="minorHAnsi" w:eastAsia="Calibri" w:hAnsiTheme="minorHAnsi"/>
      <w:sz w:val="22"/>
    </w:rPr>
  </w:style>
  <w:style w:type="paragraph" w:styleId="Title">
    <w:name w:val="Title"/>
    <w:basedOn w:val="Normal"/>
    <w:next w:val="Normal"/>
    <w:link w:val="TitleChar"/>
    <w:rsid w:val="00371FD2"/>
    <w:pPr>
      <w:spacing w:before="240" w:after="300"/>
    </w:pPr>
    <w:rPr>
      <w:rFonts w:asciiTheme="majorHAnsi" w:eastAsiaTheme="majorEastAsia" w:hAnsiTheme="majorHAnsi" w:cstheme="majorBidi"/>
      <w:b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rsid w:val="00AD4D6B"/>
    <w:rPr>
      <w:rFonts w:asciiTheme="majorHAnsi" w:eastAsiaTheme="majorEastAsia" w:hAnsiTheme="majorHAnsi" w:cstheme="majorBidi"/>
      <w:b/>
      <w:spacing w:val="5"/>
      <w:kern w:val="28"/>
      <w:sz w:val="60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C72D0"/>
    <w:rPr>
      <w:rFonts w:asciiTheme="majorHAnsi" w:eastAsiaTheme="majorEastAsia" w:hAnsiTheme="majorHAnsi" w:cstheme="majorBidi"/>
      <w:b/>
      <w:bCs/>
      <w:spacing w:val="-4"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351D69"/>
    <w:rPr>
      <w:rFonts w:asciiTheme="majorHAnsi" w:eastAsiaTheme="majorEastAsia" w:hAnsiTheme="majorHAnsi" w:cstheme="majorBidi"/>
      <w:b/>
      <w:bCs/>
      <w:szCs w:val="2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FD2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1769"/>
    <w:rPr>
      <w:rFonts w:asciiTheme="majorHAnsi" w:eastAsiaTheme="majorEastAsia" w:hAnsiTheme="majorHAnsi" w:cstheme="majorBidi"/>
      <w:iCs/>
      <w:spacing w:val="15"/>
      <w:sz w:val="24"/>
      <w:szCs w:val="24"/>
      <w:lang w:eastAsia="en-US"/>
    </w:rPr>
  </w:style>
  <w:style w:type="paragraph" w:customStyle="1" w:styleId="POSTNOTE">
    <w:name w:val="POSTNOTE"/>
    <w:basedOn w:val="Normal"/>
    <w:uiPriority w:val="2"/>
    <w:rsid w:val="00371FD2"/>
    <w:pPr>
      <w:jc w:val="right"/>
    </w:pPr>
    <w:rPr>
      <w:rFonts w:ascii="Frutiger LT Std 55 Roman" w:hAnsi="Frutiger LT Std 55 Roman"/>
      <w:b/>
      <w:color w:val="3F1F62" w:themeColor="text2"/>
      <w:sz w:val="54"/>
    </w:rPr>
  </w:style>
  <w:style w:type="character" w:customStyle="1" w:styleId="NOTE">
    <w:name w:val="NOTE"/>
    <w:basedOn w:val="DefaultParagraphFont"/>
    <w:uiPriority w:val="2"/>
    <w:rsid w:val="00371FD2"/>
    <w:rPr>
      <w:color w:val="9180A7" w:themeColor="accent3"/>
    </w:rPr>
  </w:style>
  <w:style w:type="paragraph" w:customStyle="1" w:styleId="POSTNoteNumber">
    <w:name w:val="POST Note Number"/>
    <w:basedOn w:val="Normal"/>
    <w:next w:val="Title"/>
    <w:uiPriority w:val="2"/>
    <w:rsid w:val="00371FD2"/>
    <w:pPr>
      <w:spacing w:before="520"/>
      <w:jc w:val="right"/>
    </w:pPr>
    <w:rPr>
      <w:sz w:val="20"/>
    </w:rPr>
  </w:style>
  <w:style w:type="paragraph" w:customStyle="1" w:styleId="BasicParagraph">
    <w:name w:val="[Basic Paragraph]"/>
    <w:basedOn w:val="Normal"/>
    <w:uiPriority w:val="99"/>
    <w:rsid w:val="00726BB7"/>
    <w:pPr>
      <w:tabs>
        <w:tab w:val="left" w:pos="198"/>
      </w:tabs>
      <w:suppressAutoHyphens/>
      <w:autoSpaceDE w:val="0"/>
      <w:autoSpaceDN w:val="0"/>
      <w:adjustRightInd w:val="0"/>
      <w:textAlignment w:val="center"/>
    </w:pPr>
    <w:rPr>
      <w:rFonts w:cs="Arial"/>
      <w:color w:val="000000"/>
      <w:szCs w:val="18"/>
      <w:lang w:eastAsia="en-GB"/>
    </w:rPr>
  </w:style>
  <w:style w:type="paragraph" w:customStyle="1" w:styleId="Para">
    <w:name w:val="Para"/>
    <w:basedOn w:val="Normal"/>
    <w:qFormat/>
    <w:rsid w:val="00B063FB"/>
    <w:pPr>
      <w:spacing w:after="240"/>
    </w:pPr>
  </w:style>
  <w:style w:type="character" w:customStyle="1" w:styleId="Heading3Char">
    <w:name w:val="Heading 3 Char"/>
    <w:basedOn w:val="DefaultParagraphFont"/>
    <w:link w:val="Heading3"/>
    <w:rsid w:val="00351D69"/>
    <w:rPr>
      <w:rFonts w:asciiTheme="majorHAnsi" w:eastAsiaTheme="majorEastAsia" w:hAnsiTheme="majorHAnsi" w:cstheme="majorBidi"/>
      <w:bCs/>
      <w:i/>
      <w:sz w:val="18"/>
      <w:szCs w:val="22"/>
      <w:lang w:eastAsia="en-US"/>
    </w:rPr>
  </w:style>
  <w:style w:type="paragraph" w:customStyle="1" w:styleId="ParaNoSpacing">
    <w:name w:val="Para No Spacing"/>
    <w:basedOn w:val="Normal"/>
    <w:qFormat/>
    <w:rsid w:val="00B063FB"/>
  </w:style>
  <w:style w:type="paragraph" w:customStyle="1" w:styleId="ParaBullet">
    <w:name w:val="Para Bullet"/>
    <w:basedOn w:val="Normal"/>
    <w:qFormat/>
    <w:rsid w:val="00B063FB"/>
    <w:pPr>
      <w:numPr>
        <w:numId w:val="17"/>
      </w:numPr>
      <w:spacing w:after="240"/>
      <w:contextualSpacing/>
    </w:pPr>
  </w:style>
  <w:style w:type="paragraph" w:styleId="ListParagraph">
    <w:name w:val="List Paragraph"/>
    <w:basedOn w:val="Normal"/>
    <w:uiPriority w:val="34"/>
    <w:qFormat/>
    <w:rsid w:val="00371FD2"/>
    <w:pPr>
      <w:ind w:left="720"/>
      <w:contextualSpacing/>
    </w:pPr>
  </w:style>
  <w:style w:type="paragraph" w:customStyle="1" w:styleId="OverviewHeading">
    <w:name w:val="Overview Heading"/>
    <w:basedOn w:val="Normal"/>
    <w:next w:val="OverviewParaBullet"/>
    <w:uiPriority w:val="1"/>
    <w:qFormat/>
    <w:rsid w:val="00371FD2"/>
    <w:pPr>
      <w:spacing w:before="113" w:after="57"/>
    </w:pPr>
    <w:rPr>
      <w:rFonts w:asciiTheme="majorHAnsi" w:eastAsia="Calibri" w:hAnsiTheme="majorHAnsi"/>
      <w:b/>
      <w:sz w:val="28"/>
    </w:rPr>
  </w:style>
  <w:style w:type="paragraph" w:customStyle="1" w:styleId="OverviewParaBullet">
    <w:name w:val="Overview Para Bullet"/>
    <w:basedOn w:val="ListParagraph"/>
    <w:uiPriority w:val="1"/>
    <w:qFormat/>
    <w:rsid w:val="00DF5EFF"/>
    <w:pPr>
      <w:numPr>
        <w:numId w:val="16"/>
      </w:numPr>
      <w:spacing w:after="113" w:line="280" w:lineRule="atLeast"/>
    </w:pPr>
    <w:rPr>
      <w:rFonts w:asciiTheme="minorHAnsi" w:eastAsia="Calibri" w:hAnsiTheme="minorHAnsi"/>
      <w:sz w:val="22"/>
    </w:rPr>
  </w:style>
  <w:style w:type="paragraph" w:styleId="Caption">
    <w:name w:val="caption"/>
    <w:basedOn w:val="Normal"/>
    <w:next w:val="Normal"/>
    <w:qFormat/>
    <w:rsid w:val="00371FD2"/>
    <w:rPr>
      <w:b/>
      <w:bCs/>
      <w:caps/>
      <w:color w:val="FF0000"/>
      <w:szCs w:val="18"/>
    </w:rPr>
  </w:style>
  <w:style w:type="paragraph" w:customStyle="1" w:styleId="ChartCaptionPara">
    <w:name w:val="Chart Caption Para"/>
    <w:basedOn w:val="Normal"/>
    <w:qFormat/>
    <w:rsid w:val="00371FD2"/>
    <w:rPr>
      <w:rFonts w:ascii="Arial Narrow" w:hAnsi="Arial Narrow"/>
    </w:rPr>
  </w:style>
  <w:style w:type="paragraph" w:customStyle="1" w:styleId="ChartCaptionHeading">
    <w:name w:val="Chart Caption Heading"/>
    <w:basedOn w:val="Normal"/>
    <w:next w:val="ChartCaptionPara"/>
    <w:qFormat/>
    <w:rsid w:val="00371FD2"/>
    <w:rPr>
      <w:b/>
      <w:caps/>
    </w:rPr>
  </w:style>
  <w:style w:type="paragraph" w:customStyle="1" w:styleId="TableHeading">
    <w:name w:val="Table Heading"/>
    <w:basedOn w:val="Normal"/>
    <w:rsid w:val="00371FD2"/>
    <w:pPr>
      <w:spacing w:line="180" w:lineRule="exact"/>
      <w:ind w:left="113"/>
    </w:pPr>
    <w:rPr>
      <w:rFonts w:ascii="NewsGoth BT" w:eastAsia="Times New Roman" w:hAnsi="NewsGoth BT"/>
      <w:b/>
      <w:szCs w:val="20"/>
      <w:lang w:eastAsia="en-GB"/>
    </w:rPr>
  </w:style>
  <w:style w:type="paragraph" w:customStyle="1" w:styleId="TableText">
    <w:name w:val="Table Text"/>
    <w:basedOn w:val="TableHeading"/>
    <w:rsid w:val="00371FD2"/>
    <w:rPr>
      <w:b w:val="0"/>
      <w:sz w:val="16"/>
    </w:rPr>
  </w:style>
  <w:style w:type="paragraph" w:customStyle="1" w:styleId="TableCaptionHeading">
    <w:name w:val="Table Caption Heading"/>
    <w:basedOn w:val="Normal"/>
    <w:qFormat/>
    <w:rsid w:val="00371FD2"/>
    <w:rPr>
      <w:b/>
    </w:rPr>
  </w:style>
  <w:style w:type="paragraph" w:styleId="EndnoteText">
    <w:name w:val="endnote text"/>
    <w:basedOn w:val="Normal"/>
    <w:link w:val="EndnoteTextChar"/>
    <w:rsid w:val="002901A0"/>
    <w:pPr>
      <w:tabs>
        <w:tab w:val="left" w:pos="199"/>
      </w:tabs>
      <w:spacing w:line="180" w:lineRule="atLeast"/>
      <w:ind w:left="199" w:hanging="199"/>
    </w:pPr>
    <w:rPr>
      <w:rFonts w:ascii="Arial Narrow" w:hAnsi="Arial Narrow"/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1"/>
    <w:rsid w:val="002901A0"/>
    <w:rPr>
      <w:rFonts w:ascii="Arial Narrow" w:hAnsi="Arial Narrow"/>
      <w:sz w:val="16"/>
      <w:lang w:eastAsia="en-US"/>
    </w:rPr>
  </w:style>
  <w:style w:type="character" w:styleId="EndnoteReference">
    <w:name w:val="endnote reference"/>
    <w:basedOn w:val="DefaultParagraphFont"/>
    <w:uiPriority w:val="1"/>
    <w:rsid w:val="00371FD2"/>
    <w:rPr>
      <w:vertAlign w:val="superscript"/>
    </w:rPr>
  </w:style>
  <w:style w:type="paragraph" w:customStyle="1" w:styleId="POSTInformationPara">
    <w:name w:val="POST Information Para"/>
    <w:basedOn w:val="Normal"/>
    <w:uiPriority w:val="2"/>
    <w:rsid w:val="00371FD2"/>
    <w:pPr>
      <w:spacing w:line="200" w:lineRule="atLeast"/>
    </w:pPr>
    <w:rPr>
      <w:rFonts w:ascii="Arial Narrow" w:hAnsi="Arial Narrow"/>
      <w:sz w:val="16"/>
    </w:rPr>
  </w:style>
  <w:style w:type="paragraph" w:customStyle="1" w:styleId="ChartPara">
    <w:name w:val="Chart Para"/>
    <w:basedOn w:val="Normal"/>
    <w:qFormat/>
    <w:rsid w:val="00371FD2"/>
    <w:pPr>
      <w:spacing w:before="120" w:after="120"/>
    </w:pPr>
  </w:style>
  <w:style w:type="paragraph" w:customStyle="1" w:styleId="EndnoteHeading">
    <w:name w:val="Endnote Heading"/>
    <w:basedOn w:val="Normal"/>
    <w:next w:val="EndnoteText"/>
    <w:uiPriority w:val="2"/>
    <w:rsid w:val="00371FD2"/>
    <w:pPr>
      <w:spacing w:line="180" w:lineRule="atLeast"/>
    </w:pPr>
    <w:rPr>
      <w:rFonts w:ascii="Arial Narrow" w:hAnsi="Arial Narrow"/>
      <w:b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1F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7CA1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71FD2"/>
    <w:rPr>
      <w:vertAlign w:val="superscript"/>
    </w:rPr>
  </w:style>
  <w:style w:type="paragraph" w:customStyle="1" w:styleId="StylingNote">
    <w:name w:val="Styling Note"/>
    <w:basedOn w:val="Normal"/>
    <w:rsid w:val="00371FD2"/>
    <w:rPr>
      <w:vanish/>
      <w:color w:val="FF0000"/>
    </w:rPr>
  </w:style>
  <w:style w:type="paragraph" w:customStyle="1" w:styleId="BoxHeading1">
    <w:name w:val="Box Heading 1"/>
    <w:basedOn w:val="Normal"/>
    <w:next w:val="BoxPara"/>
    <w:qFormat/>
    <w:rsid w:val="00371FD2"/>
    <w:pPr>
      <w:keepNext/>
      <w:spacing w:line="220" w:lineRule="atLeast"/>
    </w:pPr>
    <w:rPr>
      <w:rFonts w:ascii="Arial Narrow" w:hAnsi="Arial Narrow"/>
      <w:b/>
    </w:rPr>
  </w:style>
  <w:style w:type="paragraph" w:customStyle="1" w:styleId="BoxPara">
    <w:name w:val="Box Para"/>
    <w:basedOn w:val="Normal"/>
    <w:qFormat/>
    <w:rsid w:val="00371FD2"/>
    <w:pPr>
      <w:spacing w:line="200" w:lineRule="atLeast"/>
    </w:pPr>
    <w:rPr>
      <w:rFonts w:ascii="Arial Narrow" w:hAnsi="Arial Narrow"/>
    </w:rPr>
  </w:style>
  <w:style w:type="paragraph" w:customStyle="1" w:styleId="BoxParaBullet">
    <w:name w:val="Box Para Bullet"/>
    <w:basedOn w:val="BoxPara"/>
    <w:qFormat/>
    <w:rsid w:val="00DF5EFF"/>
    <w:pPr>
      <w:numPr>
        <w:numId w:val="19"/>
      </w:numPr>
    </w:pPr>
    <w:rPr>
      <w:rFonts w:eastAsia="Calibri"/>
      <w:bCs/>
    </w:rPr>
  </w:style>
  <w:style w:type="table" w:styleId="TableGrid">
    <w:name w:val="Table Grid"/>
    <w:basedOn w:val="TableNormal"/>
    <w:uiPriority w:val="59"/>
    <w:rsid w:val="00371F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PNTitle">
    <w:name w:val="Header PN Title"/>
    <w:basedOn w:val="DefaultParagraphFont"/>
    <w:uiPriority w:val="1"/>
    <w:qFormat/>
    <w:rsid w:val="00371FD2"/>
    <w:rPr>
      <w:b/>
    </w:rPr>
  </w:style>
  <w:style w:type="paragraph" w:customStyle="1" w:styleId="Imageplacement">
    <w:name w:val="Image placement"/>
    <w:basedOn w:val="Normal"/>
    <w:next w:val="Summary"/>
    <w:uiPriority w:val="2"/>
    <w:qFormat/>
    <w:rsid w:val="007701A9"/>
    <w:rPr>
      <w:sz w:val="23"/>
    </w:rPr>
  </w:style>
  <w:style w:type="paragraph" w:customStyle="1" w:styleId="BoxHeading2">
    <w:name w:val="Box Heading 2"/>
    <w:basedOn w:val="BoxPara"/>
    <w:next w:val="BoxPara"/>
    <w:qFormat/>
    <w:rsid w:val="00371FD2"/>
    <w:pPr>
      <w:spacing w:before="70" w:line="220" w:lineRule="atLeast"/>
    </w:pPr>
    <w:rPr>
      <w:b/>
      <w:szCs w:val="17"/>
    </w:rPr>
  </w:style>
  <w:style w:type="paragraph" w:customStyle="1" w:styleId="BoldParaIntro">
    <w:name w:val="Bold Para Intro"/>
    <w:basedOn w:val="Normal"/>
    <w:next w:val="Normal"/>
    <w:rsid w:val="00371FD2"/>
    <w:pPr>
      <w:spacing w:after="120"/>
    </w:pPr>
    <w:rPr>
      <w:rFonts w:asciiTheme="minorHAnsi" w:eastAsia="Times New Roman" w:hAnsiTheme="minorHAnsi" w:cstheme="minorHAnsi"/>
      <w:b/>
      <w:sz w:val="22"/>
      <w:szCs w:val="20"/>
      <w:lang w:eastAsia="en-GB"/>
    </w:rPr>
  </w:style>
  <w:style w:type="paragraph" w:customStyle="1" w:styleId="PostText">
    <w:name w:val="Post Text"/>
    <w:basedOn w:val="Normal"/>
    <w:autoRedefine/>
    <w:rsid w:val="00371FD2"/>
    <w:pPr>
      <w:pBdr>
        <w:top w:val="single" w:sz="4" w:space="1" w:color="auto"/>
      </w:pBdr>
      <w:spacing w:after="60" w:line="180" w:lineRule="exact"/>
    </w:pPr>
    <w:rPr>
      <w:rFonts w:ascii="NewsGoth BT" w:eastAsia="Times New Roman" w:hAnsi="NewsGoth BT"/>
      <w:sz w:val="14"/>
      <w:szCs w:val="20"/>
      <w:lang w:eastAsia="en-GB"/>
    </w:rPr>
  </w:style>
  <w:style w:type="paragraph" w:customStyle="1" w:styleId="Summary">
    <w:name w:val="Summary"/>
    <w:basedOn w:val="Normal"/>
    <w:uiPriority w:val="3"/>
    <w:rsid w:val="002B7C6D"/>
    <w:rPr>
      <w:sz w:val="23"/>
    </w:rPr>
  </w:style>
  <w:style w:type="numbering" w:customStyle="1" w:styleId="OverviewBulletedList">
    <w:name w:val="Overview Bulleted List"/>
    <w:uiPriority w:val="99"/>
    <w:rsid w:val="00DF5EFF"/>
    <w:pPr>
      <w:numPr>
        <w:numId w:val="16"/>
      </w:numPr>
    </w:pPr>
  </w:style>
  <w:style w:type="numbering" w:customStyle="1" w:styleId="ParaBulletedList">
    <w:name w:val="Para Bulleted List"/>
    <w:uiPriority w:val="99"/>
    <w:rsid w:val="00DF5EFF"/>
    <w:pPr>
      <w:numPr>
        <w:numId w:val="17"/>
      </w:numPr>
    </w:pPr>
  </w:style>
  <w:style w:type="numbering" w:customStyle="1" w:styleId="BoxParaBulletedList">
    <w:name w:val="Box Para Bulleted List"/>
    <w:uiPriority w:val="99"/>
    <w:rsid w:val="00DF5EFF"/>
    <w:pPr>
      <w:numPr>
        <w:numId w:val="19"/>
      </w:numPr>
    </w:pPr>
  </w:style>
  <w:style w:type="character" w:customStyle="1" w:styleId="Logo">
    <w:name w:val="Logo"/>
    <w:basedOn w:val="DefaultParagraphFont"/>
    <w:uiPriority w:val="1"/>
    <w:rsid w:val="006628B0"/>
    <w:rPr>
      <w:vanish w:val="0"/>
    </w:rPr>
  </w:style>
  <w:style w:type="paragraph" w:customStyle="1" w:styleId="POSTDetails">
    <w:name w:val="POST Details"/>
    <w:basedOn w:val="Normal"/>
    <w:uiPriority w:val="99"/>
    <w:rsid w:val="004762D2"/>
    <w:pPr>
      <w:spacing w:before="65"/>
    </w:pPr>
    <w:rPr>
      <w:rFonts w:ascii="Arial Narrow" w:hAnsi="Arial Narrow"/>
      <w:b/>
      <w:color w:val="FFFFFF" w:themeColor="background1"/>
      <w:sz w:val="16"/>
    </w:rPr>
  </w:style>
  <w:style w:type="character" w:customStyle="1" w:styleId="POSTNoteNumber0">
    <w:name w:val="POSTNoteNumber"/>
    <w:basedOn w:val="DefaultParagraphFont"/>
    <w:uiPriority w:val="1"/>
    <w:rsid w:val="002066C4"/>
  </w:style>
  <w:style w:type="paragraph" w:styleId="BalloonText">
    <w:name w:val="Balloon Text"/>
    <w:basedOn w:val="Normal"/>
    <w:link w:val="BalloonTextChar"/>
    <w:uiPriority w:val="99"/>
    <w:semiHidden/>
    <w:unhideWhenUsed/>
    <w:rsid w:val="000942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4C"/>
    <w:rPr>
      <w:rFonts w:ascii="Tahoma" w:hAnsi="Tahoma" w:cs="Tahoma"/>
      <w:sz w:val="16"/>
      <w:szCs w:val="16"/>
      <w:lang w:eastAsia="en-US"/>
    </w:rPr>
  </w:style>
  <w:style w:type="paragraph" w:customStyle="1" w:styleId="BulletInBox">
    <w:name w:val="Bullet In Box"/>
    <w:basedOn w:val="Normal"/>
    <w:rsid w:val="0009424C"/>
    <w:pPr>
      <w:numPr>
        <w:numId w:val="21"/>
      </w:numPr>
      <w:pBdr>
        <w:top w:val="single" w:sz="4" w:space="12" w:color="auto"/>
        <w:left w:val="single" w:sz="4" w:space="12" w:color="auto"/>
        <w:bottom w:val="single" w:sz="4" w:space="12" w:color="auto"/>
        <w:right w:val="single" w:sz="4" w:space="9" w:color="auto"/>
      </w:pBdr>
      <w:tabs>
        <w:tab w:val="clear" w:pos="360"/>
      </w:tabs>
      <w:spacing w:line="200" w:lineRule="exact"/>
      <w:ind w:left="624" w:right="210"/>
    </w:pPr>
    <w:rPr>
      <w:rFonts w:ascii="NewsGoth BT" w:eastAsia="Times New Roman" w:hAnsi="NewsGoth BT"/>
      <w:snapToGrid w:val="0"/>
      <w:sz w:val="17"/>
      <w:szCs w:val="20"/>
    </w:rPr>
  </w:style>
  <w:style w:type="paragraph" w:customStyle="1" w:styleId="BoxedHeadings">
    <w:name w:val="Boxed Headings"/>
    <w:basedOn w:val="Normal"/>
    <w:rsid w:val="0009424C"/>
    <w:pPr>
      <w:pBdr>
        <w:top w:val="single" w:sz="4" w:space="12" w:color="auto"/>
        <w:left w:val="single" w:sz="4" w:space="12" w:color="auto"/>
        <w:bottom w:val="single" w:sz="4" w:space="12" w:color="auto"/>
        <w:right w:val="single" w:sz="4" w:space="9" w:color="auto"/>
      </w:pBdr>
      <w:spacing w:line="200" w:lineRule="exact"/>
      <w:ind w:left="284" w:right="210"/>
    </w:pPr>
    <w:rPr>
      <w:rFonts w:ascii="NewsGoth BT" w:eastAsia="Times New Roman" w:hAnsi="NewsGoth BT"/>
      <w:b/>
      <w:snapToGrid w:val="0"/>
      <w:sz w:val="20"/>
      <w:szCs w:val="20"/>
    </w:rPr>
  </w:style>
  <w:style w:type="paragraph" w:customStyle="1" w:styleId="BulletLLInBox">
    <w:name w:val="BulletLL In Box"/>
    <w:basedOn w:val="BulletInBox"/>
    <w:next w:val="Normal"/>
    <w:rsid w:val="0009424C"/>
    <w:pPr>
      <w:spacing w:after="120"/>
    </w:pPr>
  </w:style>
  <w:style w:type="paragraph" w:customStyle="1" w:styleId="Number">
    <w:name w:val="Number"/>
    <w:basedOn w:val="Date"/>
    <w:rsid w:val="0016144F"/>
    <w:pPr>
      <w:spacing w:line="240" w:lineRule="exact"/>
    </w:pPr>
    <w:rPr>
      <w:rFonts w:ascii="NewsGoth BT" w:eastAsia="Times New Roman" w:hAnsi="NewsGoth BT"/>
      <w:sz w:val="20"/>
      <w:szCs w:val="20"/>
      <w:lang w:eastAsia="en-GB"/>
    </w:rPr>
  </w:style>
  <w:style w:type="paragraph" w:customStyle="1" w:styleId="Web">
    <w:name w:val="Web"/>
    <w:basedOn w:val="PostText"/>
    <w:rsid w:val="0016144F"/>
    <w:pPr>
      <w:pBdr>
        <w:top w:val="none" w:sz="0" w:space="0" w:color="auto"/>
      </w:pBdr>
      <w:spacing w:after="0" w:line="240" w:lineRule="exact"/>
    </w:pPr>
    <w:rPr>
      <w:b/>
      <w:sz w:val="24"/>
    </w:rPr>
  </w:style>
  <w:style w:type="character" w:styleId="Hyperlink">
    <w:name w:val="Hyperlink"/>
    <w:basedOn w:val="DefaultParagraphFont"/>
    <w:rsid w:val="0016144F"/>
    <w:rPr>
      <w:color w:val="0000FF"/>
      <w:u w:val="single"/>
    </w:rPr>
  </w:style>
  <w:style w:type="paragraph" w:styleId="ListNumber">
    <w:name w:val="List Number"/>
    <w:basedOn w:val="Normal"/>
    <w:rsid w:val="0016144F"/>
    <w:pPr>
      <w:numPr>
        <w:numId w:val="25"/>
      </w:numPr>
      <w:spacing w:after="240" w:line="240" w:lineRule="exact"/>
    </w:pPr>
    <w:rPr>
      <w:rFonts w:ascii="NewsGoth BT" w:eastAsia="Times New Roman" w:hAnsi="NewsGoth BT"/>
      <w:sz w:val="20"/>
      <w:szCs w:val="20"/>
      <w:lang w:eastAsia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44F"/>
  </w:style>
  <w:style w:type="character" w:customStyle="1" w:styleId="DateChar">
    <w:name w:val="Date Char"/>
    <w:basedOn w:val="DefaultParagraphFont"/>
    <w:link w:val="Date"/>
    <w:uiPriority w:val="99"/>
    <w:semiHidden/>
    <w:rsid w:val="0016144F"/>
    <w:rPr>
      <w:sz w:val="18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1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B1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90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06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06F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6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6FE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93597C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52D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2318B"/>
  </w:style>
  <w:style w:type="paragraph" w:styleId="Revision">
    <w:name w:val="Revision"/>
    <w:hidden/>
    <w:uiPriority w:val="99"/>
    <w:semiHidden/>
    <w:rsid w:val="00BC24AC"/>
    <w:rPr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2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8001">
                                              <w:marLeft w:val="75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0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85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07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897076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89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3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566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590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998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73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764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3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836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03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65063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4568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435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26771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116694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657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986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5309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51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2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20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90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765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header" Target="header5.xml"/><Relationship Id="rId39" Type="http://schemas.openxmlformats.org/officeDocument/2006/relationships/theme" Target="theme/theme1.xml"/><Relationship Id="rId21" Type="http://schemas.openxmlformats.org/officeDocument/2006/relationships/hyperlink" Target="https://creativecommons.org/licenses/by-nc/3.0/" TargetMode="External"/><Relationship Id="rId34" Type="http://schemas.openxmlformats.org/officeDocument/2006/relationships/footer" Target="foot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4.xml"/><Relationship Id="rId33" Type="http://schemas.openxmlformats.org/officeDocument/2006/relationships/footer" Target="footer7.xm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www.pngimg.com/download/80559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yperlink" Target="https://creativecommons.org/licenses/by-nc/3.0/" TargetMode="External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www.pngimg.com/download/80559" TargetMode="External"/><Relationship Id="rId28" Type="http://schemas.openxmlformats.org/officeDocument/2006/relationships/footer" Target="footer5.xml"/><Relationship Id="rId36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hyperlink" Target="https://www.pngimg.com/download/80559" TargetMode="External"/><Relationship Id="rId31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3.png"/><Relationship Id="rId27" Type="http://schemas.openxmlformats.org/officeDocument/2006/relationships/footer" Target="footer4.xml"/><Relationship Id="rId30" Type="http://schemas.openxmlformats.org/officeDocument/2006/relationships/footer" Target="footer6.xml"/><Relationship Id="rId35" Type="http://schemas.openxmlformats.org/officeDocument/2006/relationships/header" Target="header9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johno\AppData\Local\Microsoft\Windows\Temporary%20Internet%20Files\Content.Outlook\12Z0BC44\POST%20Note%20v0%2010.dotm" TargetMode="External"/></Relationships>
</file>

<file path=word/theme/theme1.xml><?xml version="1.0" encoding="utf-8"?>
<a:theme xmlns:a="http://schemas.openxmlformats.org/drawingml/2006/main" name="Office Theme">
  <a:themeElements>
    <a:clrScheme name="POST Note VIG Colours">
      <a:dk1>
        <a:sysClr val="windowText" lastClr="000000"/>
      </a:dk1>
      <a:lt1>
        <a:sysClr val="window" lastClr="FFFFFF"/>
      </a:lt1>
      <a:dk2>
        <a:srgbClr val="3F1F62"/>
      </a:dk2>
      <a:lt2>
        <a:srgbClr val="EEECE1"/>
      </a:lt2>
      <a:accent1>
        <a:srgbClr val="3F1F62"/>
      </a:accent1>
      <a:accent2>
        <a:srgbClr val="4B504F"/>
      </a:accent2>
      <a:accent3>
        <a:srgbClr val="9180A7"/>
      </a:accent3>
      <a:accent4>
        <a:srgbClr val="EDEDED"/>
      </a:accent4>
      <a:accent5>
        <a:srgbClr val="CECFD1"/>
      </a:accent5>
      <a:accent6>
        <a:srgbClr val="F79646"/>
      </a:accent6>
      <a:hlink>
        <a:srgbClr val="0000FF"/>
      </a:hlink>
      <a:folHlink>
        <a:srgbClr val="800080"/>
      </a:folHlink>
    </a:clrScheme>
    <a:fontScheme name="POSTNote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EE9BAB515C44293E4D4270F28A973" ma:contentTypeVersion="18" ma:contentTypeDescription="Create a new document." ma:contentTypeScope="" ma:versionID="88b14f6770dd8d01e3bd6ba51a5c5252">
  <xsd:schema xmlns:xsd="http://www.w3.org/2001/XMLSchema" xmlns:xs="http://www.w3.org/2001/XMLSchema" xmlns:p="http://schemas.microsoft.com/office/2006/metadata/properties" xmlns:ns2="b25e48d3-a6d4-4286-a7da-a9d1b46336b5" xmlns:ns3="3b7e974d-c1f5-40c5-a961-9ea4edfe66a5" xmlns:ns4="edb9d0e4-5370-4cfb-9e4e-bdf6de379f60" targetNamespace="http://schemas.microsoft.com/office/2006/metadata/properties" ma:root="true" ma:fieldsID="41a9a9f53c001e28fce196061e356b8a" ns2:_="" ns3:_="" ns4:_="">
    <xsd:import namespace="b25e48d3-a6d4-4286-a7da-a9d1b46336b5"/>
    <xsd:import namespace="3b7e974d-c1f5-40c5-a961-9ea4edfe66a5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48d3-a6d4-4286-a7da-a9d1b4633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e974d-c1f5-40c5-a961-9ea4edfe6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7652df92-2d86-42ba-805c-5461d13f8064}" ma:internalName="TaxCatchAll" ma:showField="CatchAllData" ma:web="3b7e974d-c1f5-40c5-a961-9ea4edfe6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Ger13</b:Tag>
    <b:SourceType>Report</b:SourceType>
    <b:Guid>{D756D931-EEBB-E24D-BB09-6535C93C87EE}</b:Guid>
    <b:Title>Tackling climate change through livestock: A global assessment of emissions and mitigation opportunities</b:Title>
    <b:City>Rome</b:City>
    <b:Publisher>Food and Agriculture Organization (FAO)</b:Publisher>
    <b:Year>2013</b:Year>
    <b:Author>
      <b:Author>
        <b:NameList>
          <b:Person>
            <b:Last>Gerber</b:Last>
            <b:First>P.J.</b:First>
          </b:Person>
          <b:Person>
            <b:Last>Steinfeld</b:Last>
            <b:First>H.</b:First>
          </b:Person>
          <b:Person>
            <b:Last>Henderson</b:Last>
            <b:First>B.</b:First>
          </b:Person>
        </b:NameList>
      </b:Author>
    </b:Autho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b9d0e4-5370-4cfb-9e4e-bdf6de379f60" xsi:nil="true"/>
    <lcf76f155ced4ddcb4097134ff3c332f xmlns="b25e48d3-a6d4-4286-a7da-a9d1b46336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603097-25D1-4193-AFB3-32F0F21EC6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54C6A-2FDC-4109-94A0-4A7402422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e48d3-a6d4-4286-a7da-a9d1b46336b5"/>
    <ds:schemaRef ds:uri="3b7e974d-c1f5-40c5-a961-9ea4edfe66a5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4FB3EE-9DB5-D941-8A16-0CBE776B27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F7630C-C1E3-4224-BE07-6C6C92BB18D0}">
  <ds:schemaRefs>
    <ds:schemaRef ds:uri="http://schemas.microsoft.com/office/2006/metadata/properties"/>
    <ds:schemaRef ds:uri="http://schemas.microsoft.com/office/infopath/2007/PartnerControls"/>
    <ds:schemaRef ds:uri="edb9d0e4-5370-4cfb-9e4e-bdf6de379f60"/>
    <ds:schemaRef ds:uri="b25e48d3-a6d4-4286-a7da-a9d1b46336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C:\Users\stjohno\AppData\Local\Microsoft\Windows\Temporary Internet Files\Content.Outlook\12Z0BC44\POST Note v0 10.dotm</Template>
  <TotalTime>0</TotalTime>
  <Pages>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 John</dc:creator>
  <cp:keywords>SJames;Mumford;winston;ajames;burt;alphey;beech;lines;cotter;defra</cp:keywords>
  <cp:lastModifiedBy>Mauro Camara Escudero</cp:lastModifiedBy>
  <cp:revision>2</cp:revision>
  <cp:lastPrinted>2010-06-29T12:41:00Z</cp:lastPrinted>
  <dcterms:created xsi:type="dcterms:W3CDTF">2024-04-01T11:00:00Z</dcterms:created>
  <dcterms:modified xsi:type="dcterms:W3CDTF">2024-04-01T11:00:00Z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STNoteNumber">
    <vt:lpwstr>XXX June 2010</vt:lpwstr>
  </property>
  <property fmtid="{D5CDD505-2E9C-101B-9397-08002B2CF9AE}" pid="3" name="POSTNoteTitle">
    <vt:lpwstr>Genetically Modified Insects</vt:lpwstr>
  </property>
  <property fmtid="{D5CDD505-2E9C-101B-9397-08002B2CF9AE}" pid="4" name="Mendeley Citation Style_1">
    <vt:lpwstr>http://www.zotero.org/styles/apa</vt:lpwstr>
  </property>
  <property fmtid="{D5CDD505-2E9C-101B-9397-08002B2CF9AE}" pid="5" name="ContentTypeId">
    <vt:lpwstr>0x010100C1EEE9BAB515C44293E4D4270F28A973</vt:lpwstr>
  </property>
  <property fmtid="{D5CDD505-2E9C-101B-9397-08002B2CF9AE}" pid="6" name="Order">
    <vt:r8>100</vt:r8>
  </property>
  <property fmtid="{D5CDD505-2E9C-101B-9397-08002B2CF9AE}" pid="7" name="RMKeyword2">
    <vt:lpwstr>3;#Procedures And Guidance|ff371ca7-c6fe-44b5-885b-2b2af847cc2a</vt:lpwstr>
  </property>
  <property fmtid="{D5CDD505-2E9C-101B-9397-08002B2CF9AE}" pid="8" name="ProtectiveMarking">
    <vt:lpwstr/>
  </property>
  <property fmtid="{D5CDD505-2E9C-101B-9397-08002B2CF9AE}" pid="9" name="RMKeyword3">
    <vt:lpwstr/>
  </property>
  <property fmtid="{D5CDD505-2E9C-101B-9397-08002B2CF9AE}" pid="10" name="RMKeyword1">
    <vt:lpwstr/>
  </property>
  <property fmtid="{D5CDD505-2E9C-101B-9397-08002B2CF9AE}" pid="11" name="RMKeyword4">
    <vt:lpwstr/>
  </property>
  <property fmtid="{D5CDD505-2E9C-101B-9397-08002B2CF9AE}" pid="12" name="AuthorIds_UIVersion_1024">
    <vt:lpwstr>9694</vt:lpwstr>
  </property>
  <property fmtid="{D5CDD505-2E9C-101B-9397-08002B2CF9AE}" pid="13" name="AuthorIds_UIVersion_2048">
    <vt:lpwstr>9716</vt:lpwstr>
  </property>
  <property fmtid="{D5CDD505-2E9C-101B-9397-08002B2CF9AE}" pid="14" name="MSIP_Label_a8f77787-5df4-43b6-a2a8-8d8b678a318b_Enabled">
    <vt:lpwstr>true</vt:lpwstr>
  </property>
  <property fmtid="{D5CDD505-2E9C-101B-9397-08002B2CF9AE}" pid="15" name="MSIP_Label_a8f77787-5df4-43b6-a2a8-8d8b678a318b_SetDate">
    <vt:lpwstr>2022-04-13T12:32:17Z</vt:lpwstr>
  </property>
  <property fmtid="{D5CDD505-2E9C-101B-9397-08002B2CF9AE}" pid="16" name="MSIP_Label_a8f77787-5df4-43b6-a2a8-8d8b678a318b_Method">
    <vt:lpwstr>Standard</vt:lpwstr>
  </property>
  <property fmtid="{D5CDD505-2E9C-101B-9397-08002B2CF9AE}" pid="17" name="MSIP_Label_a8f77787-5df4-43b6-a2a8-8d8b678a318b_Name">
    <vt:lpwstr>a8f77787-5df4-43b6-a2a8-8d8b678a318b</vt:lpwstr>
  </property>
  <property fmtid="{D5CDD505-2E9C-101B-9397-08002B2CF9AE}" pid="18" name="MSIP_Label_a8f77787-5df4-43b6-a2a8-8d8b678a318b_SiteId">
    <vt:lpwstr>1ce6dd9e-b337-4088-be5e-8dbbec04b34a</vt:lpwstr>
  </property>
  <property fmtid="{D5CDD505-2E9C-101B-9397-08002B2CF9AE}" pid="19" name="MSIP_Label_a8f77787-5df4-43b6-a2a8-8d8b678a318b_ActionId">
    <vt:lpwstr>362319aa-19b8-4845-a16c-24bacb7e2141</vt:lpwstr>
  </property>
  <property fmtid="{D5CDD505-2E9C-101B-9397-08002B2CF9AE}" pid="20" name="MSIP_Label_a8f77787-5df4-43b6-a2a8-8d8b678a318b_ContentBits">
    <vt:lpwstr>0</vt:lpwstr>
  </property>
  <property fmtid="{D5CDD505-2E9C-101B-9397-08002B2CF9AE}" pid="21" name="MediaServiceImageTags">
    <vt:lpwstr/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UpdateDocProperties_1" visible="true" label="Update POST Note number and title" onAction="UpdateDocProperties" imageMso="AutoFormat"/>
        <mso:button idQ="doc:HideFrontCoverGraphics_1" visible="true" label="Hide front cover artwork" onAction="HideFrontCoverGraphics" imageMso="CharacterBorder"/>
        <mso:button idQ="doc:ShowFrontCoverGraphics_1" visible="true" label="Show front cover artwork" onAction="ShowFrontCoverGraphics" imageMso="CharacterShading"/>
        <mso:control idQ="mso:ParagraphMarks" visible="true"/>
        <mso:control idQ="mso:FilePrintPreview" visible="true"/>
        <mso:button idQ="doc:InsertPOSTInfo_1" visible="true" label="Insert POST information on last page" onAction="InsertPOSTInfo" imageMso="SlideMasterClipArtPlaceholderInsert"/>
      </mso:documentControls>
    </mso:qat>
  </mso:ribbon>
</mso:customUI>
</file>